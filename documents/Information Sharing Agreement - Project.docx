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AE0C8" w14:textId="77777777" w:rsidR="00930D32" w:rsidRDefault="00930D32" w:rsidP="00495BC5">
      <w:pPr>
        <w:pStyle w:val="LDStandardBodyText"/>
      </w:pPr>
    </w:p>
    <w:p w14:paraId="6BAE374A" w14:textId="77777777" w:rsidR="00E81A4A" w:rsidRPr="00E91204" w:rsidRDefault="00E81A4A" w:rsidP="00495BC5">
      <w:pPr>
        <w:pStyle w:val="LDStandardBodyText"/>
      </w:pPr>
    </w:p>
    <w:p w14:paraId="158BFB89" w14:textId="77777777" w:rsidR="002E6EF9" w:rsidRPr="00BF2BA3" w:rsidRDefault="002053F7" w:rsidP="00BF2BA3">
      <w:pPr>
        <w:pStyle w:val="VGSOHdg1"/>
      </w:pPr>
      <w:bookmarkStart w:id="0" w:name="_Toc508717067"/>
      <w:bookmarkStart w:id="1" w:name="_Toc508717202"/>
      <w:bookmarkStart w:id="2" w:name="_Toc508717329"/>
      <w:bookmarkStart w:id="3" w:name="_Toc508717766"/>
      <w:bookmarkStart w:id="4" w:name="_Toc525652589"/>
      <w:r>
        <w:t>Information Sharing Agreement</w:t>
      </w:r>
      <w:bookmarkEnd w:id="0"/>
      <w:bookmarkEnd w:id="1"/>
      <w:bookmarkEnd w:id="2"/>
      <w:bookmarkEnd w:id="3"/>
      <w:bookmarkEnd w:id="4"/>
    </w:p>
    <w:p w14:paraId="363D6EBE" w14:textId="5EC459FB" w:rsidR="002E6EF9" w:rsidRPr="00802339" w:rsidRDefault="00802339" w:rsidP="00802339">
      <w:pPr>
        <w:pStyle w:val="VGSOHdg3"/>
      </w:pPr>
      <w:r w:rsidRPr="00802339">
        <w:t>for</w:t>
      </w:r>
      <w:r w:rsidR="00A53889">
        <w:t xml:space="preserve"> </w:t>
      </w:r>
      <w:r w:rsidR="00E6021E">
        <w:t xml:space="preserve">the </w:t>
      </w:r>
      <w:ins w:id="5" w:author="Logan Wu" w:date="2021-12-15T13:27:00Z">
        <w:r w:rsidR="00BE48B8" w:rsidRPr="009F2A3B">
          <w:rPr>
            <w:rPrChange w:id="6" w:author="Logan Wu" w:date="2021-12-15T16:32:00Z">
              <w:rPr>
                <w:color w:val="7030A0"/>
              </w:rPr>
            </w:rPrChange>
          </w:rPr>
          <w:t>Estimating Individual COVID-19 Reproduction Numbers From Data Project</w:t>
        </w:r>
        <w:r w:rsidR="00BE48B8" w:rsidRPr="009F2A3B" w:rsidDel="00BE48B8">
          <w:rPr>
            <w:rPrChange w:id="7" w:author="Logan Wu" w:date="2021-12-15T16:32:00Z">
              <w:rPr>
                <w:color w:val="7030A0"/>
              </w:rPr>
            </w:rPrChange>
          </w:rPr>
          <w:t xml:space="preserve"> </w:t>
        </w:r>
      </w:ins>
      <w:del w:id="8" w:author="Logan Wu" w:date="2021-12-15T13:27:00Z">
        <w:r w:rsidR="00E67A42" w:rsidRPr="00322232" w:rsidDel="00BE48B8">
          <w:rPr>
            <w:color w:val="7030A0"/>
          </w:rPr>
          <w:delText>[</w:delText>
        </w:r>
        <w:r w:rsidR="00C2272A" w:rsidDel="00BE48B8">
          <w:rPr>
            <w:i/>
            <w:color w:val="7030A0"/>
          </w:rPr>
          <w:delText>Insert name of the Project</w:delText>
        </w:r>
        <w:r w:rsidR="00E67A42" w:rsidRPr="00322232" w:rsidDel="00BE48B8">
          <w:rPr>
            <w:color w:val="7030A0"/>
          </w:rPr>
          <w:delText>]</w:delText>
        </w:r>
      </w:del>
    </w:p>
    <w:p w14:paraId="6DCE3CCC" w14:textId="77777777" w:rsidR="00F5765D" w:rsidRDefault="00F5765D" w:rsidP="00802339">
      <w:pPr>
        <w:pStyle w:val="VGSOHdg2"/>
      </w:pPr>
    </w:p>
    <w:p w14:paraId="1BFF4CC8" w14:textId="77777777" w:rsidR="00F5765D" w:rsidRDefault="00F5765D" w:rsidP="00802339">
      <w:pPr>
        <w:pStyle w:val="VGSOHdg2"/>
      </w:pPr>
    </w:p>
    <w:p w14:paraId="2C315313" w14:textId="77777777" w:rsidR="002F0E49" w:rsidRDefault="00802339" w:rsidP="00802339">
      <w:pPr>
        <w:pStyle w:val="VGSOHdg2"/>
      </w:pPr>
      <w:r>
        <w:t>between</w:t>
      </w:r>
    </w:p>
    <w:p w14:paraId="7B4CBF23" w14:textId="77777777" w:rsidR="00F5765D" w:rsidRPr="00F5765D" w:rsidRDefault="00F5765D" w:rsidP="00F5765D">
      <w:pPr>
        <w:pStyle w:val="LDStandardBodyText"/>
      </w:pPr>
    </w:p>
    <w:p w14:paraId="4A4DAD9B" w14:textId="6F288833" w:rsidR="002F0E49" w:rsidRDefault="002053F7" w:rsidP="00CD1005">
      <w:pPr>
        <w:pStyle w:val="VGSOHdg3"/>
      </w:pPr>
      <w:r>
        <w:t xml:space="preserve">Department of Health </w:t>
      </w:r>
    </w:p>
    <w:p w14:paraId="2109F1F2" w14:textId="77777777" w:rsidR="00F5765D" w:rsidRPr="00F5765D" w:rsidRDefault="00F5765D" w:rsidP="00F5765D">
      <w:pPr>
        <w:pStyle w:val="LDStandardBodyText"/>
      </w:pPr>
    </w:p>
    <w:p w14:paraId="15939434" w14:textId="77777777" w:rsidR="002F0E49" w:rsidRDefault="00F5765D" w:rsidP="00802339">
      <w:pPr>
        <w:pStyle w:val="VGSOHdg2"/>
      </w:pPr>
      <w:r>
        <w:t>A</w:t>
      </w:r>
      <w:r w:rsidR="00802339">
        <w:t>nd</w:t>
      </w:r>
    </w:p>
    <w:p w14:paraId="59A946B6" w14:textId="77777777" w:rsidR="00F5765D" w:rsidRPr="00F5765D" w:rsidRDefault="00F5765D" w:rsidP="00F5765D">
      <w:pPr>
        <w:pStyle w:val="LDStandardBodyText"/>
      </w:pPr>
    </w:p>
    <w:p w14:paraId="07CF0C57" w14:textId="097899B4" w:rsidR="00F5765D" w:rsidRPr="009F2A3B" w:rsidRDefault="00E67A42" w:rsidP="00F5765D">
      <w:pPr>
        <w:pStyle w:val="LDStandardBodyText"/>
        <w:rPr>
          <w:rPrChange w:id="9" w:author="Logan Wu" w:date="2021-12-15T16:32:00Z">
            <w:rPr>
              <w:color w:val="7030A0"/>
            </w:rPr>
          </w:rPrChange>
        </w:rPr>
      </w:pPr>
      <w:del w:id="10" w:author="Logan Wu" w:date="2021-12-15T13:27:00Z">
        <w:r w:rsidRPr="009F2A3B" w:rsidDel="00BE48B8">
          <w:rPr>
            <w:b/>
            <w:spacing w:val="10"/>
            <w:sz w:val="30"/>
            <w:rPrChange w:id="11" w:author="Logan Wu" w:date="2021-12-15T16:32:00Z">
              <w:rPr>
                <w:b/>
                <w:color w:val="7030A0"/>
                <w:spacing w:val="10"/>
                <w:sz w:val="30"/>
              </w:rPr>
            </w:rPrChange>
          </w:rPr>
          <w:delText>[</w:delText>
        </w:r>
        <w:r w:rsidRPr="009F2A3B" w:rsidDel="00BE48B8">
          <w:rPr>
            <w:b/>
            <w:i/>
            <w:spacing w:val="10"/>
            <w:sz w:val="30"/>
            <w:rPrChange w:id="12" w:author="Logan Wu" w:date="2021-12-15T16:32:00Z">
              <w:rPr>
                <w:b/>
                <w:i/>
                <w:color w:val="7030A0"/>
                <w:spacing w:val="10"/>
                <w:sz w:val="30"/>
              </w:rPr>
            </w:rPrChange>
          </w:rPr>
          <w:delText>Insert name of Party</w:delText>
        </w:r>
        <w:r w:rsidRPr="009F2A3B" w:rsidDel="00BE48B8">
          <w:rPr>
            <w:b/>
            <w:spacing w:val="10"/>
            <w:sz w:val="30"/>
            <w:rPrChange w:id="13" w:author="Logan Wu" w:date="2021-12-15T16:32:00Z">
              <w:rPr>
                <w:b/>
                <w:color w:val="7030A0"/>
                <w:spacing w:val="10"/>
                <w:sz w:val="30"/>
              </w:rPr>
            </w:rPrChange>
          </w:rPr>
          <w:delText>]</w:delText>
        </w:r>
      </w:del>
      <w:ins w:id="14" w:author="Logan Wu" w:date="2021-12-15T13:27:00Z">
        <w:r w:rsidR="00BE48B8" w:rsidRPr="009F2A3B">
          <w:rPr>
            <w:b/>
            <w:spacing w:val="10"/>
            <w:sz w:val="30"/>
            <w:rPrChange w:id="15" w:author="Logan Wu" w:date="2021-12-15T16:32:00Z">
              <w:rPr>
                <w:b/>
                <w:color w:val="7030A0"/>
                <w:spacing w:val="10"/>
                <w:sz w:val="30"/>
              </w:rPr>
            </w:rPrChange>
          </w:rPr>
          <w:t>WEHI</w:t>
        </w:r>
      </w:ins>
    </w:p>
    <w:p w14:paraId="2D192333" w14:textId="77777777" w:rsidR="002E6EF9" w:rsidRPr="00E91204" w:rsidRDefault="002E6EF9" w:rsidP="00495BC5">
      <w:pPr>
        <w:pStyle w:val="LDStandardBodyText"/>
      </w:pPr>
    </w:p>
    <w:p w14:paraId="38681AD8" w14:textId="77777777" w:rsidR="002E6EF9" w:rsidRDefault="002E6EF9" w:rsidP="00961E86">
      <w:pPr>
        <w:sectPr w:rsidR="002E6EF9" w:rsidSect="00712DBF">
          <w:headerReference w:type="default" r:id="rId11"/>
          <w:footerReference w:type="even" r:id="rId12"/>
          <w:footerReference w:type="default" r:id="rId13"/>
          <w:headerReference w:type="first" r:id="rId14"/>
          <w:footerReference w:type="first" r:id="rId15"/>
          <w:pgSz w:w="11907" w:h="16840" w:code="9"/>
          <w:pgMar w:top="851" w:right="1134" w:bottom="851" w:left="1701" w:header="624" w:footer="397" w:gutter="0"/>
          <w:cols w:space="708"/>
          <w:titlePg/>
          <w:docGrid w:linePitch="360"/>
        </w:sectPr>
      </w:pPr>
    </w:p>
    <w:p w14:paraId="0CDA969B" w14:textId="77777777" w:rsidR="00962B65" w:rsidRDefault="002E6EF9">
      <w:pPr>
        <w:pStyle w:val="TOC1"/>
        <w:tabs>
          <w:tab w:val="left" w:pos="851"/>
        </w:tabs>
      </w:pPr>
      <w:r w:rsidRPr="00EE5029">
        <w:lastRenderedPageBreak/>
        <w:t>Table of Contents</w:t>
      </w:r>
    </w:p>
    <w:p w14:paraId="2A83EDCF" w14:textId="77777777" w:rsidR="000D651F" w:rsidRDefault="00520085">
      <w:pPr>
        <w:pStyle w:val="TOC1"/>
        <w:rPr>
          <w:rFonts w:asciiTheme="minorHAnsi" w:eastAsiaTheme="minorEastAsia" w:hAnsiTheme="minorHAnsi" w:cstheme="minorBidi"/>
          <w:b w:val="0"/>
          <w:spacing w:val="0"/>
          <w:kern w:val="0"/>
          <w:sz w:val="22"/>
          <w:szCs w:val="22"/>
          <w:lang w:eastAsia="en-AU"/>
        </w:rPr>
      </w:pPr>
      <w:r>
        <w:rPr>
          <w:spacing w:val="14"/>
          <w:sz w:val="28"/>
          <w:szCs w:val="28"/>
        </w:rPr>
        <w:fldChar w:fldCharType="begin"/>
      </w:r>
      <w:r>
        <w:rPr>
          <w:spacing w:val="14"/>
          <w:sz w:val="28"/>
          <w:szCs w:val="28"/>
        </w:rPr>
        <w:instrText xml:space="preserve"> TOC \h \z \t "Schedule,1,VGSO Hdg 1,1,LD_Standard2,1,LD_Standard3,2" </w:instrText>
      </w:r>
      <w:r>
        <w:rPr>
          <w:spacing w:val="14"/>
          <w:sz w:val="28"/>
          <w:szCs w:val="28"/>
        </w:rPr>
        <w:fldChar w:fldCharType="separate"/>
      </w:r>
      <w:hyperlink w:anchor="_Toc525652589" w:history="1">
        <w:r w:rsidR="000D651F" w:rsidRPr="00492A66">
          <w:rPr>
            <w:rStyle w:val="Hyperlink"/>
          </w:rPr>
          <w:t>Information Sharing Agreement</w:t>
        </w:r>
        <w:r w:rsidR="000D651F">
          <w:rPr>
            <w:webHidden/>
          </w:rPr>
          <w:tab/>
        </w:r>
        <w:r w:rsidR="000D651F">
          <w:rPr>
            <w:webHidden/>
          </w:rPr>
          <w:fldChar w:fldCharType="begin"/>
        </w:r>
        <w:r w:rsidR="000D651F">
          <w:rPr>
            <w:webHidden/>
          </w:rPr>
          <w:instrText xml:space="preserve"> PAGEREF _Toc525652589 \h </w:instrText>
        </w:r>
        <w:r w:rsidR="000D651F">
          <w:rPr>
            <w:webHidden/>
          </w:rPr>
        </w:r>
        <w:r w:rsidR="000D651F">
          <w:rPr>
            <w:webHidden/>
          </w:rPr>
          <w:fldChar w:fldCharType="separate"/>
        </w:r>
        <w:r w:rsidR="00C2272A">
          <w:rPr>
            <w:webHidden/>
          </w:rPr>
          <w:t>1</w:t>
        </w:r>
        <w:r w:rsidR="000D651F">
          <w:rPr>
            <w:webHidden/>
          </w:rPr>
          <w:fldChar w:fldCharType="end"/>
        </w:r>
      </w:hyperlink>
    </w:p>
    <w:p w14:paraId="2246D619"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0" w:history="1">
        <w:r w:rsidR="000D651F" w:rsidRPr="00492A66">
          <w:rPr>
            <w:rStyle w:val="Hyperlink"/>
          </w:rPr>
          <w:t>1.</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Definitions and Interpretation</w:t>
        </w:r>
        <w:r w:rsidR="000D651F">
          <w:rPr>
            <w:webHidden/>
          </w:rPr>
          <w:tab/>
        </w:r>
        <w:r w:rsidR="000D651F">
          <w:rPr>
            <w:webHidden/>
          </w:rPr>
          <w:fldChar w:fldCharType="begin"/>
        </w:r>
        <w:r w:rsidR="000D651F">
          <w:rPr>
            <w:webHidden/>
          </w:rPr>
          <w:instrText xml:space="preserve"> PAGEREF _Toc525652590 \h </w:instrText>
        </w:r>
        <w:r w:rsidR="000D651F">
          <w:rPr>
            <w:webHidden/>
          </w:rPr>
        </w:r>
        <w:r w:rsidR="000D651F">
          <w:rPr>
            <w:webHidden/>
          </w:rPr>
          <w:fldChar w:fldCharType="separate"/>
        </w:r>
        <w:r w:rsidR="00C2272A">
          <w:rPr>
            <w:webHidden/>
          </w:rPr>
          <w:t>2</w:t>
        </w:r>
        <w:r w:rsidR="000D651F">
          <w:rPr>
            <w:webHidden/>
          </w:rPr>
          <w:fldChar w:fldCharType="end"/>
        </w:r>
      </w:hyperlink>
    </w:p>
    <w:p w14:paraId="129043E4"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591" w:history="1">
        <w:r w:rsidR="000D651F" w:rsidRPr="00492A66">
          <w:rPr>
            <w:rStyle w:val="Hyperlink"/>
            <w:noProof/>
          </w:rPr>
          <w:t>1.1</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Definitions</w:t>
        </w:r>
        <w:r w:rsidR="000D651F">
          <w:rPr>
            <w:noProof/>
            <w:webHidden/>
          </w:rPr>
          <w:tab/>
        </w:r>
        <w:r w:rsidR="000D651F">
          <w:rPr>
            <w:noProof/>
            <w:webHidden/>
          </w:rPr>
          <w:fldChar w:fldCharType="begin"/>
        </w:r>
        <w:r w:rsidR="000D651F">
          <w:rPr>
            <w:noProof/>
            <w:webHidden/>
          </w:rPr>
          <w:instrText xml:space="preserve"> PAGEREF _Toc525652591 \h </w:instrText>
        </w:r>
        <w:r w:rsidR="000D651F">
          <w:rPr>
            <w:noProof/>
            <w:webHidden/>
          </w:rPr>
        </w:r>
        <w:r w:rsidR="000D651F">
          <w:rPr>
            <w:noProof/>
            <w:webHidden/>
          </w:rPr>
          <w:fldChar w:fldCharType="separate"/>
        </w:r>
        <w:r w:rsidR="00C2272A">
          <w:rPr>
            <w:noProof/>
            <w:webHidden/>
          </w:rPr>
          <w:t>2</w:t>
        </w:r>
        <w:r w:rsidR="000D651F">
          <w:rPr>
            <w:noProof/>
            <w:webHidden/>
          </w:rPr>
          <w:fldChar w:fldCharType="end"/>
        </w:r>
      </w:hyperlink>
    </w:p>
    <w:p w14:paraId="43894E41"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592" w:history="1">
        <w:r w:rsidR="000D651F" w:rsidRPr="00492A66">
          <w:rPr>
            <w:rStyle w:val="Hyperlink"/>
            <w:noProof/>
          </w:rPr>
          <w:t>1.2</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Interpretation</w:t>
        </w:r>
        <w:r w:rsidR="000D651F">
          <w:rPr>
            <w:noProof/>
            <w:webHidden/>
          </w:rPr>
          <w:tab/>
        </w:r>
        <w:r w:rsidR="000D651F">
          <w:rPr>
            <w:noProof/>
            <w:webHidden/>
          </w:rPr>
          <w:fldChar w:fldCharType="begin"/>
        </w:r>
        <w:r w:rsidR="000D651F">
          <w:rPr>
            <w:noProof/>
            <w:webHidden/>
          </w:rPr>
          <w:instrText xml:space="preserve"> PAGEREF _Toc525652592 \h </w:instrText>
        </w:r>
        <w:r w:rsidR="000D651F">
          <w:rPr>
            <w:noProof/>
            <w:webHidden/>
          </w:rPr>
        </w:r>
        <w:r w:rsidR="000D651F">
          <w:rPr>
            <w:noProof/>
            <w:webHidden/>
          </w:rPr>
          <w:fldChar w:fldCharType="separate"/>
        </w:r>
        <w:r w:rsidR="00C2272A">
          <w:rPr>
            <w:noProof/>
            <w:webHidden/>
          </w:rPr>
          <w:t>3</w:t>
        </w:r>
        <w:r w:rsidR="000D651F">
          <w:rPr>
            <w:noProof/>
            <w:webHidden/>
          </w:rPr>
          <w:fldChar w:fldCharType="end"/>
        </w:r>
      </w:hyperlink>
    </w:p>
    <w:p w14:paraId="058BF7F2"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3" w:history="1">
        <w:r w:rsidR="000D651F" w:rsidRPr="00492A66">
          <w:rPr>
            <w:rStyle w:val="Hyperlink"/>
          </w:rPr>
          <w:t>2.</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Term</w:t>
        </w:r>
        <w:r w:rsidR="000D651F">
          <w:rPr>
            <w:webHidden/>
          </w:rPr>
          <w:tab/>
        </w:r>
        <w:r w:rsidR="000D651F">
          <w:rPr>
            <w:webHidden/>
          </w:rPr>
          <w:fldChar w:fldCharType="begin"/>
        </w:r>
        <w:r w:rsidR="000D651F">
          <w:rPr>
            <w:webHidden/>
          </w:rPr>
          <w:instrText xml:space="preserve"> PAGEREF _Toc525652593 \h </w:instrText>
        </w:r>
        <w:r w:rsidR="000D651F">
          <w:rPr>
            <w:webHidden/>
          </w:rPr>
        </w:r>
        <w:r w:rsidR="000D651F">
          <w:rPr>
            <w:webHidden/>
          </w:rPr>
          <w:fldChar w:fldCharType="separate"/>
        </w:r>
        <w:r w:rsidR="00C2272A">
          <w:rPr>
            <w:webHidden/>
          </w:rPr>
          <w:t>4</w:t>
        </w:r>
        <w:r w:rsidR="000D651F">
          <w:rPr>
            <w:webHidden/>
          </w:rPr>
          <w:fldChar w:fldCharType="end"/>
        </w:r>
      </w:hyperlink>
    </w:p>
    <w:p w14:paraId="65B3BAB4"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4" w:history="1">
        <w:r w:rsidR="000D651F" w:rsidRPr="00492A66">
          <w:rPr>
            <w:rStyle w:val="Hyperlink"/>
          </w:rPr>
          <w:t>3.</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Purpose of this ISA</w:t>
        </w:r>
        <w:r w:rsidR="000D651F">
          <w:rPr>
            <w:webHidden/>
          </w:rPr>
          <w:tab/>
        </w:r>
        <w:r w:rsidR="000D651F">
          <w:rPr>
            <w:webHidden/>
          </w:rPr>
          <w:fldChar w:fldCharType="begin"/>
        </w:r>
        <w:r w:rsidR="000D651F">
          <w:rPr>
            <w:webHidden/>
          </w:rPr>
          <w:instrText xml:space="preserve"> PAGEREF _Toc525652594 \h </w:instrText>
        </w:r>
        <w:r w:rsidR="000D651F">
          <w:rPr>
            <w:webHidden/>
          </w:rPr>
        </w:r>
        <w:r w:rsidR="000D651F">
          <w:rPr>
            <w:webHidden/>
          </w:rPr>
          <w:fldChar w:fldCharType="separate"/>
        </w:r>
        <w:r w:rsidR="00C2272A">
          <w:rPr>
            <w:webHidden/>
          </w:rPr>
          <w:t>4</w:t>
        </w:r>
        <w:r w:rsidR="000D651F">
          <w:rPr>
            <w:webHidden/>
          </w:rPr>
          <w:fldChar w:fldCharType="end"/>
        </w:r>
      </w:hyperlink>
    </w:p>
    <w:p w14:paraId="3B0E89A5"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5" w:history="1">
        <w:r w:rsidR="000D651F" w:rsidRPr="00492A66">
          <w:rPr>
            <w:rStyle w:val="Hyperlink"/>
          </w:rPr>
          <w:t>4.</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Status of ISA</w:t>
        </w:r>
        <w:r w:rsidR="000D651F">
          <w:rPr>
            <w:webHidden/>
          </w:rPr>
          <w:tab/>
        </w:r>
        <w:r w:rsidR="000D651F">
          <w:rPr>
            <w:webHidden/>
          </w:rPr>
          <w:fldChar w:fldCharType="begin"/>
        </w:r>
        <w:r w:rsidR="000D651F">
          <w:rPr>
            <w:webHidden/>
          </w:rPr>
          <w:instrText xml:space="preserve"> PAGEREF _Toc525652595 \h </w:instrText>
        </w:r>
        <w:r w:rsidR="000D651F">
          <w:rPr>
            <w:webHidden/>
          </w:rPr>
        </w:r>
        <w:r w:rsidR="000D651F">
          <w:rPr>
            <w:webHidden/>
          </w:rPr>
          <w:fldChar w:fldCharType="separate"/>
        </w:r>
        <w:r w:rsidR="00C2272A">
          <w:rPr>
            <w:webHidden/>
          </w:rPr>
          <w:t>4</w:t>
        </w:r>
        <w:r w:rsidR="000D651F">
          <w:rPr>
            <w:webHidden/>
          </w:rPr>
          <w:fldChar w:fldCharType="end"/>
        </w:r>
      </w:hyperlink>
    </w:p>
    <w:p w14:paraId="37C35B41"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6" w:history="1">
        <w:r w:rsidR="000D651F" w:rsidRPr="00492A66">
          <w:rPr>
            <w:rStyle w:val="Hyperlink"/>
          </w:rPr>
          <w:t>5.</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Data to be shared</w:t>
        </w:r>
        <w:r w:rsidR="000D651F">
          <w:rPr>
            <w:webHidden/>
          </w:rPr>
          <w:tab/>
        </w:r>
        <w:r w:rsidR="000D651F">
          <w:rPr>
            <w:webHidden/>
          </w:rPr>
          <w:fldChar w:fldCharType="begin"/>
        </w:r>
        <w:r w:rsidR="000D651F">
          <w:rPr>
            <w:webHidden/>
          </w:rPr>
          <w:instrText xml:space="preserve"> PAGEREF _Toc525652596 \h </w:instrText>
        </w:r>
        <w:r w:rsidR="000D651F">
          <w:rPr>
            <w:webHidden/>
          </w:rPr>
        </w:r>
        <w:r w:rsidR="000D651F">
          <w:rPr>
            <w:webHidden/>
          </w:rPr>
          <w:fldChar w:fldCharType="separate"/>
        </w:r>
        <w:r w:rsidR="00C2272A">
          <w:rPr>
            <w:webHidden/>
          </w:rPr>
          <w:t>4</w:t>
        </w:r>
        <w:r w:rsidR="000D651F">
          <w:rPr>
            <w:webHidden/>
          </w:rPr>
          <w:fldChar w:fldCharType="end"/>
        </w:r>
      </w:hyperlink>
    </w:p>
    <w:p w14:paraId="5C909E0F"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7" w:history="1">
        <w:r w:rsidR="000D651F" w:rsidRPr="00492A66">
          <w:rPr>
            <w:rStyle w:val="Hyperlink"/>
          </w:rPr>
          <w:t>6.</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Use and disclosure of identifying information necessary for research and analysis in the public interest</w:t>
        </w:r>
        <w:r w:rsidR="000D651F">
          <w:rPr>
            <w:webHidden/>
          </w:rPr>
          <w:tab/>
        </w:r>
        <w:r w:rsidR="000D651F">
          <w:rPr>
            <w:webHidden/>
          </w:rPr>
          <w:fldChar w:fldCharType="begin"/>
        </w:r>
        <w:r w:rsidR="000D651F">
          <w:rPr>
            <w:webHidden/>
          </w:rPr>
          <w:instrText xml:space="preserve"> PAGEREF _Toc525652597 \h </w:instrText>
        </w:r>
        <w:r w:rsidR="000D651F">
          <w:rPr>
            <w:webHidden/>
          </w:rPr>
        </w:r>
        <w:r w:rsidR="000D651F">
          <w:rPr>
            <w:webHidden/>
          </w:rPr>
          <w:fldChar w:fldCharType="separate"/>
        </w:r>
        <w:r w:rsidR="00C2272A">
          <w:rPr>
            <w:webHidden/>
          </w:rPr>
          <w:t>5</w:t>
        </w:r>
        <w:r w:rsidR="000D651F">
          <w:rPr>
            <w:webHidden/>
          </w:rPr>
          <w:fldChar w:fldCharType="end"/>
        </w:r>
      </w:hyperlink>
    </w:p>
    <w:p w14:paraId="330C904C"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8" w:history="1">
        <w:r w:rsidR="000D651F" w:rsidRPr="00492A66">
          <w:rPr>
            <w:rStyle w:val="Hyperlink"/>
          </w:rPr>
          <w:t>7.</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Authorisation of Data Sharing</w:t>
        </w:r>
        <w:r w:rsidR="000D651F">
          <w:rPr>
            <w:webHidden/>
          </w:rPr>
          <w:tab/>
        </w:r>
        <w:r w:rsidR="000D651F">
          <w:rPr>
            <w:webHidden/>
          </w:rPr>
          <w:fldChar w:fldCharType="begin"/>
        </w:r>
        <w:r w:rsidR="000D651F">
          <w:rPr>
            <w:webHidden/>
          </w:rPr>
          <w:instrText xml:space="preserve"> PAGEREF _Toc525652598 \h </w:instrText>
        </w:r>
        <w:r w:rsidR="000D651F">
          <w:rPr>
            <w:webHidden/>
          </w:rPr>
        </w:r>
        <w:r w:rsidR="000D651F">
          <w:rPr>
            <w:webHidden/>
          </w:rPr>
          <w:fldChar w:fldCharType="separate"/>
        </w:r>
        <w:r w:rsidR="00C2272A">
          <w:rPr>
            <w:webHidden/>
          </w:rPr>
          <w:t>5</w:t>
        </w:r>
        <w:r w:rsidR="000D651F">
          <w:rPr>
            <w:webHidden/>
          </w:rPr>
          <w:fldChar w:fldCharType="end"/>
        </w:r>
      </w:hyperlink>
    </w:p>
    <w:p w14:paraId="04088E34"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599" w:history="1">
        <w:r w:rsidR="000D651F" w:rsidRPr="00492A66">
          <w:rPr>
            <w:rStyle w:val="Hyperlink"/>
          </w:rPr>
          <w:t>8.</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Purposes for which the Data is shared</w:t>
        </w:r>
        <w:r w:rsidR="000D651F">
          <w:rPr>
            <w:webHidden/>
          </w:rPr>
          <w:tab/>
        </w:r>
        <w:r w:rsidR="000D651F">
          <w:rPr>
            <w:webHidden/>
          </w:rPr>
          <w:fldChar w:fldCharType="begin"/>
        </w:r>
        <w:r w:rsidR="000D651F">
          <w:rPr>
            <w:webHidden/>
          </w:rPr>
          <w:instrText xml:space="preserve"> PAGEREF _Toc525652599 \h </w:instrText>
        </w:r>
        <w:r w:rsidR="000D651F">
          <w:rPr>
            <w:webHidden/>
          </w:rPr>
        </w:r>
        <w:r w:rsidR="000D651F">
          <w:rPr>
            <w:webHidden/>
          </w:rPr>
          <w:fldChar w:fldCharType="separate"/>
        </w:r>
        <w:r w:rsidR="00C2272A">
          <w:rPr>
            <w:webHidden/>
          </w:rPr>
          <w:t>5</w:t>
        </w:r>
        <w:r w:rsidR="000D651F">
          <w:rPr>
            <w:webHidden/>
          </w:rPr>
          <w:fldChar w:fldCharType="end"/>
        </w:r>
      </w:hyperlink>
    </w:p>
    <w:p w14:paraId="57440528"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0" w:history="1">
        <w:r w:rsidR="000D651F" w:rsidRPr="00492A66">
          <w:rPr>
            <w:rStyle w:val="Hyperlink"/>
          </w:rPr>
          <w:t>9.</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Project</w:t>
        </w:r>
        <w:r w:rsidR="000D651F">
          <w:rPr>
            <w:webHidden/>
          </w:rPr>
          <w:tab/>
        </w:r>
        <w:r w:rsidR="000D651F">
          <w:rPr>
            <w:webHidden/>
          </w:rPr>
          <w:fldChar w:fldCharType="begin"/>
        </w:r>
        <w:r w:rsidR="000D651F">
          <w:rPr>
            <w:webHidden/>
          </w:rPr>
          <w:instrText xml:space="preserve"> PAGEREF _Toc525652600 \h </w:instrText>
        </w:r>
        <w:r w:rsidR="000D651F">
          <w:rPr>
            <w:webHidden/>
          </w:rPr>
        </w:r>
        <w:r w:rsidR="000D651F">
          <w:rPr>
            <w:webHidden/>
          </w:rPr>
          <w:fldChar w:fldCharType="separate"/>
        </w:r>
        <w:r w:rsidR="00C2272A">
          <w:rPr>
            <w:webHidden/>
          </w:rPr>
          <w:t>6</w:t>
        </w:r>
        <w:r w:rsidR="000D651F">
          <w:rPr>
            <w:webHidden/>
          </w:rPr>
          <w:fldChar w:fldCharType="end"/>
        </w:r>
      </w:hyperlink>
    </w:p>
    <w:p w14:paraId="6786A612"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1" w:history="1">
        <w:r w:rsidR="000D651F" w:rsidRPr="00492A66">
          <w:rPr>
            <w:rStyle w:val="Hyperlink"/>
          </w:rPr>
          <w:t>10.</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Human Research Ethics Committee approval</w:t>
        </w:r>
        <w:r w:rsidR="000D651F">
          <w:rPr>
            <w:webHidden/>
          </w:rPr>
          <w:tab/>
        </w:r>
        <w:r w:rsidR="000D651F">
          <w:rPr>
            <w:webHidden/>
          </w:rPr>
          <w:fldChar w:fldCharType="begin"/>
        </w:r>
        <w:r w:rsidR="000D651F">
          <w:rPr>
            <w:webHidden/>
          </w:rPr>
          <w:instrText xml:space="preserve"> PAGEREF _Toc525652601 \h </w:instrText>
        </w:r>
        <w:r w:rsidR="000D651F">
          <w:rPr>
            <w:webHidden/>
          </w:rPr>
        </w:r>
        <w:r w:rsidR="000D651F">
          <w:rPr>
            <w:webHidden/>
          </w:rPr>
          <w:fldChar w:fldCharType="separate"/>
        </w:r>
        <w:r w:rsidR="00C2272A">
          <w:rPr>
            <w:webHidden/>
          </w:rPr>
          <w:t>6</w:t>
        </w:r>
        <w:r w:rsidR="000D651F">
          <w:rPr>
            <w:webHidden/>
          </w:rPr>
          <w:fldChar w:fldCharType="end"/>
        </w:r>
      </w:hyperlink>
    </w:p>
    <w:p w14:paraId="339DF8E0"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2" w:history="1">
        <w:r w:rsidR="000D651F" w:rsidRPr="00492A66">
          <w:rPr>
            <w:rStyle w:val="Hyperlink"/>
          </w:rPr>
          <w:t>11.</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Project governance</w:t>
        </w:r>
        <w:r w:rsidR="000D651F">
          <w:rPr>
            <w:webHidden/>
          </w:rPr>
          <w:tab/>
        </w:r>
        <w:r w:rsidR="000D651F">
          <w:rPr>
            <w:webHidden/>
          </w:rPr>
          <w:fldChar w:fldCharType="begin"/>
        </w:r>
        <w:r w:rsidR="000D651F">
          <w:rPr>
            <w:webHidden/>
          </w:rPr>
          <w:instrText xml:space="preserve"> PAGEREF _Toc525652602 \h </w:instrText>
        </w:r>
        <w:r w:rsidR="000D651F">
          <w:rPr>
            <w:webHidden/>
          </w:rPr>
        </w:r>
        <w:r w:rsidR="000D651F">
          <w:rPr>
            <w:webHidden/>
          </w:rPr>
          <w:fldChar w:fldCharType="separate"/>
        </w:r>
        <w:r w:rsidR="00C2272A">
          <w:rPr>
            <w:webHidden/>
          </w:rPr>
          <w:t>6</w:t>
        </w:r>
        <w:r w:rsidR="000D651F">
          <w:rPr>
            <w:webHidden/>
          </w:rPr>
          <w:fldChar w:fldCharType="end"/>
        </w:r>
      </w:hyperlink>
    </w:p>
    <w:p w14:paraId="4E617846"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3" w:history="1">
        <w:r w:rsidR="000D651F" w:rsidRPr="00492A66">
          <w:rPr>
            <w:rStyle w:val="Hyperlink"/>
          </w:rPr>
          <w:t>12.</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Ownership of Data</w:t>
        </w:r>
        <w:r w:rsidR="000D651F">
          <w:rPr>
            <w:webHidden/>
          </w:rPr>
          <w:tab/>
        </w:r>
        <w:r w:rsidR="000D651F">
          <w:rPr>
            <w:webHidden/>
          </w:rPr>
          <w:fldChar w:fldCharType="begin"/>
        </w:r>
        <w:r w:rsidR="000D651F">
          <w:rPr>
            <w:webHidden/>
          </w:rPr>
          <w:instrText xml:space="preserve"> PAGEREF _Toc525652603 \h </w:instrText>
        </w:r>
        <w:r w:rsidR="000D651F">
          <w:rPr>
            <w:webHidden/>
          </w:rPr>
        </w:r>
        <w:r w:rsidR="000D651F">
          <w:rPr>
            <w:webHidden/>
          </w:rPr>
          <w:fldChar w:fldCharType="separate"/>
        </w:r>
        <w:r w:rsidR="00C2272A">
          <w:rPr>
            <w:webHidden/>
          </w:rPr>
          <w:t>6</w:t>
        </w:r>
        <w:r w:rsidR="000D651F">
          <w:rPr>
            <w:webHidden/>
          </w:rPr>
          <w:fldChar w:fldCharType="end"/>
        </w:r>
      </w:hyperlink>
    </w:p>
    <w:p w14:paraId="0C4FF98A"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4" w:history="1">
        <w:r w:rsidR="000D651F" w:rsidRPr="00492A66">
          <w:rPr>
            <w:rStyle w:val="Hyperlink"/>
          </w:rPr>
          <w:t>13.</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Use and disclosure of Data</w:t>
        </w:r>
        <w:r w:rsidR="000D651F">
          <w:rPr>
            <w:webHidden/>
          </w:rPr>
          <w:tab/>
        </w:r>
        <w:r w:rsidR="000D651F">
          <w:rPr>
            <w:webHidden/>
          </w:rPr>
          <w:fldChar w:fldCharType="begin"/>
        </w:r>
        <w:r w:rsidR="000D651F">
          <w:rPr>
            <w:webHidden/>
          </w:rPr>
          <w:instrText xml:space="preserve"> PAGEREF _Toc525652604 \h </w:instrText>
        </w:r>
        <w:r w:rsidR="000D651F">
          <w:rPr>
            <w:webHidden/>
          </w:rPr>
        </w:r>
        <w:r w:rsidR="000D651F">
          <w:rPr>
            <w:webHidden/>
          </w:rPr>
          <w:fldChar w:fldCharType="separate"/>
        </w:r>
        <w:r w:rsidR="00C2272A">
          <w:rPr>
            <w:webHidden/>
          </w:rPr>
          <w:t>7</w:t>
        </w:r>
        <w:r w:rsidR="000D651F">
          <w:rPr>
            <w:webHidden/>
          </w:rPr>
          <w:fldChar w:fldCharType="end"/>
        </w:r>
      </w:hyperlink>
    </w:p>
    <w:p w14:paraId="7324CA05"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5" w:history="1">
        <w:r w:rsidR="000D651F" w:rsidRPr="00492A66">
          <w:rPr>
            <w:rStyle w:val="Hyperlink"/>
          </w:rPr>
          <w:t>14.</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Sharing of additional Data for the Project</w:t>
        </w:r>
        <w:r w:rsidR="000D651F">
          <w:rPr>
            <w:webHidden/>
          </w:rPr>
          <w:tab/>
        </w:r>
        <w:r w:rsidR="000D651F">
          <w:rPr>
            <w:webHidden/>
          </w:rPr>
          <w:fldChar w:fldCharType="begin"/>
        </w:r>
        <w:r w:rsidR="000D651F">
          <w:rPr>
            <w:webHidden/>
          </w:rPr>
          <w:instrText xml:space="preserve"> PAGEREF _Toc525652605 \h </w:instrText>
        </w:r>
        <w:r w:rsidR="000D651F">
          <w:rPr>
            <w:webHidden/>
          </w:rPr>
        </w:r>
        <w:r w:rsidR="000D651F">
          <w:rPr>
            <w:webHidden/>
          </w:rPr>
          <w:fldChar w:fldCharType="separate"/>
        </w:r>
        <w:r w:rsidR="00C2272A">
          <w:rPr>
            <w:webHidden/>
          </w:rPr>
          <w:t>7</w:t>
        </w:r>
        <w:r w:rsidR="000D651F">
          <w:rPr>
            <w:webHidden/>
          </w:rPr>
          <w:fldChar w:fldCharType="end"/>
        </w:r>
      </w:hyperlink>
    </w:p>
    <w:p w14:paraId="65670612"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6" w:history="1">
        <w:r w:rsidR="000D651F" w:rsidRPr="00492A66">
          <w:rPr>
            <w:rStyle w:val="Hyperlink"/>
          </w:rPr>
          <w:t>15.</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Retention and destruction of Data</w:t>
        </w:r>
        <w:r w:rsidR="000D651F">
          <w:rPr>
            <w:webHidden/>
          </w:rPr>
          <w:tab/>
        </w:r>
        <w:r w:rsidR="000D651F">
          <w:rPr>
            <w:webHidden/>
          </w:rPr>
          <w:fldChar w:fldCharType="begin"/>
        </w:r>
        <w:r w:rsidR="000D651F">
          <w:rPr>
            <w:webHidden/>
          </w:rPr>
          <w:instrText xml:space="preserve"> PAGEREF _Toc525652606 \h </w:instrText>
        </w:r>
        <w:r w:rsidR="000D651F">
          <w:rPr>
            <w:webHidden/>
          </w:rPr>
        </w:r>
        <w:r w:rsidR="000D651F">
          <w:rPr>
            <w:webHidden/>
          </w:rPr>
          <w:fldChar w:fldCharType="separate"/>
        </w:r>
        <w:r w:rsidR="00C2272A">
          <w:rPr>
            <w:webHidden/>
          </w:rPr>
          <w:t>7</w:t>
        </w:r>
        <w:r w:rsidR="000D651F">
          <w:rPr>
            <w:webHidden/>
          </w:rPr>
          <w:fldChar w:fldCharType="end"/>
        </w:r>
      </w:hyperlink>
    </w:p>
    <w:p w14:paraId="3C60BBBA"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7" w:history="1">
        <w:r w:rsidR="000D651F" w:rsidRPr="00492A66">
          <w:rPr>
            <w:rStyle w:val="Hyperlink"/>
          </w:rPr>
          <w:t>16.</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Security of Data</w:t>
        </w:r>
        <w:r w:rsidR="000D651F">
          <w:rPr>
            <w:webHidden/>
          </w:rPr>
          <w:tab/>
        </w:r>
        <w:r w:rsidR="000D651F">
          <w:rPr>
            <w:webHidden/>
          </w:rPr>
          <w:fldChar w:fldCharType="begin"/>
        </w:r>
        <w:r w:rsidR="000D651F">
          <w:rPr>
            <w:webHidden/>
          </w:rPr>
          <w:instrText xml:space="preserve"> PAGEREF _Toc525652607 \h </w:instrText>
        </w:r>
        <w:r w:rsidR="000D651F">
          <w:rPr>
            <w:webHidden/>
          </w:rPr>
        </w:r>
        <w:r w:rsidR="000D651F">
          <w:rPr>
            <w:webHidden/>
          </w:rPr>
          <w:fldChar w:fldCharType="separate"/>
        </w:r>
        <w:r w:rsidR="00C2272A">
          <w:rPr>
            <w:webHidden/>
          </w:rPr>
          <w:t>8</w:t>
        </w:r>
        <w:r w:rsidR="000D651F">
          <w:rPr>
            <w:webHidden/>
          </w:rPr>
          <w:fldChar w:fldCharType="end"/>
        </w:r>
      </w:hyperlink>
    </w:p>
    <w:p w14:paraId="660EAA95"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8" w:history="1">
        <w:r w:rsidR="000D651F" w:rsidRPr="00492A66">
          <w:rPr>
            <w:rStyle w:val="Hyperlink"/>
          </w:rPr>
          <w:t>17.</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Unauthorised use and disclosure of Data</w:t>
        </w:r>
        <w:r w:rsidR="000D651F">
          <w:rPr>
            <w:webHidden/>
          </w:rPr>
          <w:tab/>
        </w:r>
        <w:r w:rsidR="000D651F">
          <w:rPr>
            <w:webHidden/>
          </w:rPr>
          <w:fldChar w:fldCharType="begin"/>
        </w:r>
        <w:r w:rsidR="000D651F">
          <w:rPr>
            <w:webHidden/>
          </w:rPr>
          <w:instrText xml:space="preserve"> PAGEREF _Toc525652608 \h </w:instrText>
        </w:r>
        <w:r w:rsidR="000D651F">
          <w:rPr>
            <w:webHidden/>
          </w:rPr>
        </w:r>
        <w:r w:rsidR="000D651F">
          <w:rPr>
            <w:webHidden/>
          </w:rPr>
          <w:fldChar w:fldCharType="separate"/>
        </w:r>
        <w:r w:rsidR="00C2272A">
          <w:rPr>
            <w:webHidden/>
          </w:rPr>
          <w:t>8</w:t>
        </w:r>
        <w:r w:rsidR="000D651F">
          <w:rPr>
            <w:webHidden/>
          </w:rPr>
          <w:fldChar w:fldCharType="end"/>
        </w:r>
      </w:hyperlink>
    </w:p>
    <w:p w14:paraId="5BB2F211"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09" w:history="1">
        <w:r w:rsidR="000D651F" w:rsidRPr="00492A66">
          <w:rPr>
            <w:rStyle w:val="Hyperlink"/>
          </w:rPr>
          <w:t>18.</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Statutory obligations</w:t>
        </w:r>
        <w:r w:rsidR="000D651F">
          <w:rPr>
            <w:webHidden/>
          </w:rPr>
          <w:tab/>
        </w:r>
        <w:r w:rsidR="000D651F">
          <w:rPr>
            <w:webHidden/>
          </w:rPr>
          <w:fldChar w:fldCharType="begin"/>
        </w:r>
        <w:r w:rsidR="000D651F">
          <w:rPr>
            <w:webHidden/>
          </w:rPr>
          <w:instrText xml:space="preserve"> PAGEREF _Toc525652609 \h </w:instrText>
        </w:r>
        <w:r w:rsidR="000D651F">
          <w:rPr>
            <w:webHidden/>
          </w:rPr>
        </w:r>
        <w:r w:rsidR="000D651F">
          <w:rPr>
            <w:webHidden/>
          </w:rPr>
          <w:fldChar w:fldCharType="separate"/>
        </w:r>
        <w:r w:rsidR="00C2272A">
          <w:rPr>
            <w:webHidden/>
          </w:rPr>
          <w:t>8</w:t>
        </w:r>
        <w:r w:rsidR="000D651F">
          <w:rPr>
            <w:webHidden/>
          </w:rPr>
          <w:fldChar w:fldCharType="end"/>
        </w:r>
      </w:hyperlink>
    </w:p>
    <w:p w14:paraId="7AFD4B24"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0" w:history="1">
        <w:r w:rsidR="000D651F" w:rsidRPr="00492A66">
          <w:rPr>
            <w:rStyle w:val="Hyperlink"/>
          </w:rPr>
          <w:t>19.</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Privacy</w:t>
        </w:r>
        <w:r w:rsidR="000D651F">
          <w:rPr>
            <w:webHidden/>
          </w:rPr>
          <w:tab/>
        </w:r>
        <w:r w:rsidR="000D651F">
          <w:rPr>
            <w:webHidden/>
          </w:rPr>
          <w:fldChar w:fldCharType="begin"/>
        </w:r>
        <w:r w:rsidR="000D651F">
          <w:rPr>
            <w:webHidden/>
          </w:rPr>
          <w:instrText xml:space="preserve"> PAGEREF _Toc525652610 \h </w:instrText>
        </w:r>
        <w:r w:rsidR="000D651F">
          <w:rPr>
            <w:webHidden/>
          </w:rPr>
        </w:r>
        <w:r w:rsidR="000D651F">
          <w:rPr>
            <w:webHidden/>
          </w:rPr>
          <w:fldChar w:fldCharType="separate"/>
        </w:r>
        <w:r w:rsidR="00C2272A">
          <w:rPr>
            <w:webHidden/>
          </w:rPr>
          <w:t>9</w:t>
        </w:r>
        <w:r w:rsidR="000D651F">
          <w:rPr>
            <w:webHidden/>
          </w:rPr>
          <w:fldChar w:fldCharType="end"/>
        </w:r>
      </w:hyperlink>
    </w:p>
    <w:p w14:paraId="6238A388"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11" w:history="1">
        <w:r w:rsidR="000D651F" w:rsidRPr="00492A66">
          <w:rPr>
            <w:rStyle w:val="Hyperlink"/>
            <w:noProof/>
          </w:rPr>
          <w:t>19.1</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Privacy obligations</w:t>
        </w:r>
        <w:r w:rsidR="000D651F">
          <w:rPr>
            <w:noProof/>
            <w:webHidden/>
          </w:rPr>
          <w:tab/>
        </w:r>
        <w:r w:rsidR="000D651F">
          <w:rPr>
            <w:noProof/>
            <w:webHidden/>
          </w:rPr>
          <w:fldChar w:fldCharType="begin"/>
        </w:r>
        <w:r w:rsidR="000D651F">
          <w:rPr>
            <w:noProof/>
            <w:webHidden/>
          </w:rPr>
          <w:instrText xml:space="preserve"> PAGEREF _Toc525652611 \h </w:instrText>
        </w:r>
        <w:r w:rsidR="000D651F">
          <w:rPr>
            <w:noProof/>
            <w:webHidden/>
          </w:rPr>
        </w:r>
        <w:r w:rsidR="000D651F">
          <w:rPr>
            <w:noProof/>
            <w:webHidden/>
          </w:rPr>
          <w:fldChar w:fldCharType="separate"/>
        </w:r>
        <w:r w:rsidR="00C2272A">
          <w:rPr>
            <w:noProof/>
            <w:webHidden/>
          </w:rPr>
          <w:t>9</w:t>
        </w:r>
        <w:r w:rsidR="000D651F">
          <w:rPr>
            <w:noProof/>
            <w:webHidden/>
          </w:rPr>
          <w:fldChar w:fldCharType="end"/>
        </w:r>
      </w:hyperlink>
    </w:p>
    <w:p w14:paraId="31E67133"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12" w:history="1">
        <w:r w:rsidR="000D651F" w:rsidRPr="00492A66">
          <w:rPr>
            <w:rStyle w:val="Hyperlink"/>
            <w:noProof/>
          </w:rPr>
          <w:t>19.2</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Privacy complaints</w:t>
        </w:r>
        <w:r w:rsidR="000D651F">
          <w:rPr>
            <w:noProof/>
            <w:webHidden/>
          </w:rPr>
          <w:tab/>
        </w:r>
        <w:r w:rsidR="000D651F">
          <w:rPr>
            <w:noProof/>
            <w:webHidden/>
          </w:rPr>
          <w:fldChar w:fldCharType="begin"/>
        </w:r>
        <w:r w:rsidR="000D651F">
          <w:rPr>
            <w:noProof/>
            <w:webHidden/>
          </w:rPr>
          <w:instrText xml:space="preserve"> PAGEREF _Toc525652612 \h </w:instrText>
        </w:r>
        <w:r w:rsidR="000D651F">
          <w:rPr>
            <w:noProof/>
            <w:webHidden/>
          </w:rPr>
        </w:r>
        <w:r w:rsidR="000D651F">
          <w:rPr>
            <w:noProof/>
            <w:webHidden/>
          </w:rPr>
          <w:fldChar w:fldCharType="separate"/>
        </w:r>
        <w:r w:rsidR="00C2272A">
          <w:rPr>
            <w:noProof/>
            <w:webHidden/>
          </w:rPr>
          <w:t>9</w:t>
        </w:r>
        <w:r w:rsidR="000D651F">
          <w:rPr>
            <w:noProof/>
            <w:webHidden/>
          </w:rPr>
          <w:fldChar w:fldCharType="end"/>
        </w:r>
      </w:hyperlink>
    </w:p>
    <w:p w14:paraId="70916E5E"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3" w:history="1">
        <w:r w:rsidR="000D651F" w:rsidRPr="00492A66">
          <w:rPr>
            <w:rStyle w:val="Hyperlink"/>
          </w:rPr>
          <w:t>20.</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Data Quality</w:t>
        </w:r>
        <w:r w:rsidR="000D651F">
          <w:rPr>
            <w:webHidden/>
          </w:rPr>
          <w:tab/>
        </w:r>
        <w:r w:rsidR="000D651F">
          <w:rPr>
            <w:webHidden/>
          </w:rPr>
          <w:fldChar w:fldCharType="begin"/>
        </w:r>
        <w:r w:rsidR="000D651F">
          <w:rPr>
            <w:webHidden/>
          </w:rPr>
          <w:instrText xml:space="preserve"> PAGEREF _Toc525652613 \h </w:instrText>
        </w:r>
        <w:r w:rsidR="000D651F">
          <w:rPr>
            <w:webHidden/>
          </w:rPr>
        </w:r>
        <w:r w:rsidR="000D651F">
          <w:rPr>
            <w:webHidden/>
          </w:rPr>
          <w:fldChar w:fldCharType="separate"/>
        </w:r>
        <w:r w:rsidR="00C2272A">
          <w:rPr>
            <w:webHidden/>
          </w:rPr>
          <w:t>10</w:t>
        </w:r>
        <w:r w:rsidR="000D651F">
          <w:rPr>
            <w:webHidden/>
          </w:rPr>
          <w:fldChar w:fldCharType="end"/>
        </w:r>
      </w:hyperlink>
    </w:p>
    <w:p w14:paraId="1643F8DF"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4" w:history="1">
        <w:r w:rsidR="000D651F" w:rsidRPr="00492A66">
          <w:rPr>
            <w:rStyle w:val="Hyperlink"/>
          </w:rPr>
          <w:t>21.</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Resourcing and staff awareness</w:t>
        </w:r>
        <w:r w:rsidR="000D651F">
          <w:rPr>
            <w:webHidden/>
          </w:rPr>
          <w:tab/>
        </w:r>
        <w:r w:rsidR="000D651F">
          <w:rPr>
            <w:webHidden/>
          </w:rPr>
          <w:fldChar w:fldCharType="begin"/>
        </w:r>
        <w:r w:rsidR="000D651F">
          <w:rPr>
            <w:webHidden/>
          </w:rPr>
          <w:instrText xml:space="preserve"> PAGEREF _Toc525652614 \h </w:instrText>
        </w:r>
        <w:r w:rsidR="000D651F">
          <w:rPr>
            <w:webHidden/>
          </w:rPr>
        </w:r>
        <w:r w:rsidR="000D651F">
          <w:rPr>
            <w:webHidden/>
          </w:rPr>
          <w:fldChar w:fldCharType="separate"/>
        </w:r>
        <w:r w:rsidR="00C2272A">
          <w:rPr>
            <w:webHidden/>
          </w:rPr>
          <w:t>10</w:t>
        </w:r>
        <w:r w:rsidR="000D651F">
          <w:rPr>
            <w:webHidden/>
          </w:rPr>
          <w:fldChar w:fldCharType="end"/>
        </w:r>
      </w:hyperlink>
    </w:p>
    <w:p w14:paraId="48AF4C11"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5" w:history="1">
        <w:r w:rsidR="000D651F" w:rsidRPr="00492A66">
          <w:rPr>
            <w:rStyle w:val="Hyperlink"/>
          </w:rPr>
          <w:t>22.</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Representatives</w:t>
        </w:r>
        <w:r w:rsidR="000D651F">
          <w:rPr>
            <w:webHidden/>
          </w:rPr>
          <w:tab/>
        </w:r>
        <w:r w:rsidR="000D651F">
          <w:rPr>
            <w:webHidden/>
          </w:rPr>
          <w:fldChar w:fldCharType="begin"/>
        </w:r>
        <w:r w:rsidR="000D651F">
          <w:rPr>
            <w:webHidden/>
          </w:rPr>
          <w:instrText xml:space="preserve"> PAGEREF _Toc525652615 \h </w:instrText>
        </w:r>
        <w:r w:rsidR="000D651F">
          <w:rPr>
            <w:webHidden/>
          </w:rPr>
        </w:r>
        <w:r w:rsidR="000D651F">
          <w:rPr>
            <w:webHidden/>
          </w:rPr>
          <w:fldChar w:fldCharType="separate"/>
        </w:r>
        <w:r w:rsidR="00C2272A">
          <w:rPr>
            <w:webHidden/>
          </w:rPr>
          <w:t>10</w:t>
        </w:r>
        <w:r w:rsidR="000D651F">
          <w:rPr>
            <w:webHidden/>
          </w:rPr>
          <w:fldChar w:fldCharType="end"/>
        </w:r>
      </w:hyperlink>
    </w:p>
    <w:p w14:paraId="080605D7"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6" w:history="1">
        <w:r w:rsidR="000D651F" w:rsidRPr="00492A66">
          <w:rPr>
            <w:rStyle w:val="Hyperlink"/>
          </w:rPr>
          <w:t>23.</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Review of ISA and Projects</w:t>
        </w:r>
        <w:r w:rsidR="000D651F">
          <w:rPr>
            <w:webHidden/>
          </w:rPr>
          <w:tab/>
        </w:r>
        <w:r w:rsidR="000D651F">
          <w:rPr>
            <w:webHidden/>
          </w:rPr>
          <w:fldChar w:fldCharType="begin"/>
        </w:r>
        <w:r w:rsidR="000D651F">
          <w:rPr>
            <w:webHidden/>
          </w:rPr>
          <w:instrText xml:space="preserve"> PAGEREF _Toc525652616 \h </w:instrText>
        </w:r>
        <w:r w:rsidR="000D651F">
          <w:rPr>
            <w:webHidden/>
          </w:rPr>
        </w:r>
        <w:r w:rsidR="000D651F">
          <w:rPr>
            <w:webHidden/>
          </w:rPr>
          <w:fldChar w:fldCharType="separate"/>
        </w:r>
        <w:r w:rsidR="00C2272A">
          <w:rPr>
            <w:webHidden/>
          </w:rPr>
          <w:t>11</w:t>
        </w:r>
        <w:r w:rsidR="000D651F">
          <w:rPr>
            <w:webHidden/>
          </w:rPr>
          <w:fldChar w:fldCharType="end"/>
        </w:r>
      </w:hyperlink>
    </w:p>
    <w:p w14:paraId="6A1ABE87"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17" w:history="1">
        <w:r w:rsidR="000D651F" w:rsidRPr="00492A66">
          <w:rPr>
            <w:rStyle w:val="Hyperlink"/>
          </w:rPr>
          <w:t>24.</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Notices</w:t>
        </w:r>
        <w:r w:rsidR="000D651F">
          <w:rPr>
            <w:webHidden/>
          </w:rPr>
          <w:tab/>
        </w:r>
        <w:r w:rsidR="000D651F">
          <w:rPr>
            <w:webHidden/>
          </w:rPr>
          <w:fldChar w:fldCharType="begin"/>
        </w:r>
        <w:r w:rsidR="000D651F">
          <w:rPr>
            <w:webHidden/>
          </w:rPr>
          <w:instrText xml:space="preserve"> PAGEREF _Toc525652617 \h </w:instrText>
        </w:r>
        <w:r w:rsidR="000D651F">
          <w:rPr>
            <w:webHidden/>
          </w:rPr>
        </w:r>
        <w:r w:rsidR="000D651F">
          <w:rPr>
            <w:webHidden/>
          </w:rPr>
          <w:fldChar w:fldCharType="separate"/>
        </w:r>
        <w:r w:rsidR="00C2272A">
          <w:rPr>
            <w:webHidden/>
          </w:rPr>
          <w:t>11</w:t>
        </w:r>
        <w:r w:rsidR="000D651F">
          <w:rPr>
            <w:webHidden/>
          </w:rPr>
          <w:fldChar w:fldCharType="end"/>
        </w:r>
      </w:hyperlink>
    </w:p>
    <w:p w14:paraId="1F0C2E71"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18" w:history="1">
        <w:r w:rsidR="000D651F" w:rsidRPr="00492A66">
          <w:rPr>
            <w:rStyle w:val="Hyperlink"/>
            <w:noProof/>
          </w:rPr>
          <w:t>24.1</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Giving a communication</w:t>
        </w:r>
        <w:r w:rsidR="000D651F">
          <w:rPr>
            <w:noProof/>
            <w:webHidden/>
          </w:rPr>
          <w:tab/>
        </w:r>
        <w:r w:rsidR="000D651F">
          <w:rPr>
            <w:noProof/>
            <w:webHidden/>
          </w:rPr>
          <w:fldChar w:fldCharType="begin"/>
        </w:r>
        <w:r w:rsidR="000D651F">
          <w:rPr>
            <w:noProof/>
            <w:webHidden/>
          </w:rPr>
          <w:instrText xml:space="preserve"> PAGEREF _Toc525652618 \h </w:instrText>
        </w:r>
        <w:r w:rsidR="000D651F">
          <w:rPr>
            <w:noProof/>
            <w:webHidden/>
          </w:rPr>
        </w:r>
        <w:r w:rsidR="000D651F">
          <w:rPr>
            <w:noProof/>
            <w:webHidden/>
          </w:rPr>
          <w:fldChar w:fldCharType="separate"/>
        </w:r>
        <w:r w:rsidR="00C2272A">
          <w:rPr>
            <w:noProof/>
            <w:webHidden/>
          </w:rPr>
          <w:t>11</w:t>
        </w:r>
        <w:r w:rsidR="000D651F">
          <w:rPr>
            <w:noProof/>
            <w:webHidden/>
          </w:rPr>
          <w:fldChar w:fldCharType="end"/>
        </w:r>
      </w:hyperlink>
    </w:p>
    <w:p w14:paraId="315E6005"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19" w:history="1">
        <w:r w:rsidR="000D651F" w:rsidRPr="00492A66">
          <w:rPr>
            <w:rStyle w:val="Hyperlink"/>
            <w:noProof/>
          </w:rPr>
          <w:t>24.2</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Time of delivery</w:t>
        </w:r>
        <w:r w:rsidR="000D651F">
          <w:rPr>
            <w:noProof/>
            <w:webHidden/>
          </w:rPr>
          <w:tab/>
        </w:r>
        <w:r w:rsidR="000D651F">
          <w:rPr>
            <w:noProof/>
            <w:webHidden/>
          </w:rPr>
          <w:fldChar w:fldCharType="begin"/>
        </w:r>
        <w:r w:rsidR="000D651F">
          <w:rPr>
            <w:noProof/>
            <w:webHidden/>
          </w:rPr>
          <w:instrText xml:space="preserve"> PAGEREF _Toc525652619 \h </w:instrText>
        </w:r>
        <w:r w:rsidR="000D651F">
          <w:rPr>
            <w:noProof/>
            <w:webHidden/>
          </w:rPr>
        </w:r>
        <w:r w:rsidR="000D651F">
          <w:rPr>
            <w:noProof/>
            <w:webHidden/>
          </w:rPr>
          <w:fldChar w:fldCharType="separate"/>
        </w:r>
        <w:r w:rsidR="00C2272A">
          <w:rPr>
            <w:noProof/>
            <w:webHidden/>
          </w:rPr>
          <w:t>12</w:t>
        </w:r>
        <w:r w:rsidR="000D651F">
          <w:rPr>
            <w:noProof/>
            <w:webHidden/>
          </w:rPr>
          <w:fldChar w:fldCharType="end"/>
        </w:r>
      </w:hyperlink>
    </w:p>
    <w:p w14:paraId="0C9677C9"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0" w:history="1">
        <w:r w:rsidR="000D651F" w:rsidRPr="00492A66">
          <w:rPr>
            <w:rStyle w:val="Hyperlink"/>
            <w:noProof/>
          </w:rPr>
          <w:t>24.3</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After hours communications</w:t>
        </w:r>
        <w:r w:rsidR="000D651F">
          <w:rPr>
            <w:noProof/>
            <w:webHidden/>
          </w:rPr>
          <w:tab/>
        </w:r>
        <w:r w:rsidR="000D651F">
          <w:rPr>
            <w:noProof/>
            <w:webHidden/>
          </w:rPr>
          <w:fldChar w:fldCharType="begin"/>
        </w:r>
        <w:r w:rsidR="000D651F">
          <w:rPr>
            <w:noProof/>
            <w:webHidden/>
          </w:rPr>
          <w:instrText xml:space="preserve"> PAGEREF _Toc525652620 \h </w:instrText>
        </w:r>
        <w:r w:rsidR="000D651F">
          <w:rPr>
            <w:noProof/>
            <w:webHidden/>
          </w:rPr>
        </w:r>
        <w:r w:rsidR="000D651F">
          <w:rPr>
            <w:noProof/>
            <w:webHidden/>
          </w:rPr>
          <w:fldChar w:fldCharType="separate"/>
        </w:r>
        <w:r w:rsidR="00C2272A">
          <w:rPr>
            <w:noProof/>
            <w:webHidden/>
          </w:rPr>
          <w:t>12</w:t>
        </w:r>
        <w:r w:rsidR="000D651F">
          <w:rPr>
            <w:noProof/>
            <w:webHidden/>
          </w:rPr>
          <w:fldChar w:fldCharType="end"/>
        </w:r>
      </w:hyperlink>
    </w:p>
    <w:p w14:paraId="037E16F1"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21" w:history="1">
        <w:r w:rsidR="000D651F" w:rsidRPr="00492A66">
          <w:rPr>
            <w:rStyle w:val="Hyperlink"/>
          </w:rPr>
          <w:t>25.</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Dispute Resolution</w:t>
        </w:r>
        <w:r w:rsidR="000D651F">
          <w:rPr>
            <w:webHidden/>
          </w:rPr>
          <w:tab/>
        </w:r>
        <w:r w:rsidR="000D651F">
          <w:rPr>
            <w:webHidden/>
          </w:rPr>
          <w:fldChar w:fldCharType="begin"/>
        </w:r>
        <w:r w:rsidR="000D651F">
          <w:rPr>
            <w:webHidden/>
          </w:rPr>
          <w:instrText xml:space="preserve"> PAGEREF _Toc525652621 \h </w:instrText>
        </w:r>
        <w:r w:rsidR="000D651F">
          <w:rPr>
            <w:webHidden/>
          </w:rPr>
        </w:r>
        <w:r w:rsidR="000D651F">
          <w:rPr>
            <w:webHidden/>
          </w:rPr>
          <w:fldChar w:fldCharType="separate"/>
        </w:r>
        <w:r w:rsidR="00C2272A">
          <w:rPr>
            <w:webHidden/>
          </w:rPr>
          <w:t>12</w:t>
        </w:r>
        <w:r w:rsidR="000D651F">
          <w:rPr>
            <w:webHidden/>
          </w:rPr>
          <w:fldChar w:fldCharType="end"/>
        </w:r>
      </w:hyperlink>
    </w:p>
    <w:p w14:paraId="1742C284"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2" w:history="1">
        <w:r w:rsidR="000D651F" w:rsidRPr="00492A66">
          <w:rPr>
            <w:rStyle w:val="Hyperlink"/>
            <w:noProof/>
          </w:rPr>
          <w:t>25.1</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Dispute Notice</w:t>
        </w:r>
        <w:r w:rsidR="000D651F">
          <w:rPr>
            <w:noProof/>
            <w:webHidden/>
          </w:rPr>
          <w:tab/>
        </w:r>
        <w:r w:rsidR="000D651F">
          <w:rPr>
            <w:noProof/>
            <w:webHidden/>
          </w:rPr>
          <w:fldChar w:fldCharType="begin"/>
        </w:r>
        <w:r w:rsidR="000D651F">
          <w:rPr>
            <w:noProof/>
            <w:webHidden/>
          </w:rPr>
          <w:instrText xml:space="preserve"> PAGEREF _Toc525652622 \h </w:instrText>
        </w:r>
        <w:r w:rsidR="000D651F">
          <w:rPr>
            <w:noProof/>
            <w:webHidden/>
          </w:rPr>
        </w:r>
        <w:r w:rsidR="000D651F">
          <w:rPr>
            <w:noProof/>
            <w:webHidden/>
          </w:rPr>
          <w:fldChar w:fldCharType="separate"/>
        </w:r>
        <w:r w:rsidR="00C2272A">
          <w:rPr>
            <w:noProof/>
            <w:webHidden/>
          </w:rPr>
          <w:t>12</w:t>
        </w:r>
        <w:r w:rsidR="000D651F">
          <w:rPr>
            <w:noProof/>
            <w:webHidden/>
          </w:rPr>
          <w:fldChar w:fldCharType="end"/>
        </w:r>
      </w:hyperlink>
    </w:p>
    <w:p w14:paraId="772D06CF"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3" w:history="1">
        <w:r w:rsidR="000D651F" w:rsidRPr="00492A66">
          <w:rPr>
            <w:rStyle w:val="Hyperlink"/>
            <w:noProof/>
          </w:rPr>
          <w:t>25.2</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Good Faith Discussions</w:t>
        </w:r>
        <w:r w:rsidR="000D651F">
          <w:rPr>
            <w:noProof/>
            <w:webHidden/>
          </w:rPr>
          <w:tab/>
        </w:r>
        <w:r w:rsidR="000D651F">
          <w:rPr>
            <w:noProof/>
            <w:webHidden/>
          </w:rPr>
          <w:fldChar w:fldCharType="begin"/>
        </w:r>
        <w:r w:rsidR="000D651F">
          <w:rPr>
            <w:noProof/>
            <w:webHidden/>
          </w:rPr>
          <w:instrText xml:space="preserve"> PAGEREF _Toc525652623 \h </w:instrText>
        </w:r>
        <w:r w:rsidR="000D651F">
          <w:rPr>
            <w:noProof/>
            <w:webHidden/>
          </w:rPr>
        </w:r>
        <w:r w:rsidR="000D651F">
          <w:rPr>
            <w:noProof/>
            <w:webHidden/>
          </w:rPr>
          <w:fldChar w:fldCharType="separate"/>
        </w:r>
        <w:r w:rsidR="00C2272A">
          <w:rPr>
            <w:noProof/>
            <w:webHidden/>
          </w:rPr>
          <w:t>12</w:t>
        </w:r>
        <w:r w:rsidR="000D651F">
          <w:rPr>
            <w:noProof/>
            <w:webHidden/>
          </w:rPr>
          <w:fldChar w:fldCharType="end"/>
        </w:r>
      </w:hyperlink>
    </w:p>
    <w:p w14:paraId="156B30A2"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4" w:history="1">
        <w:r w:rsidR="000D651F" w:rsidRPr="00492A66">
          <w:rPr>
            <w:rStyle w:val="Hyperlink"/>
            <w:noProof/>
          </w:rPr>
          <w:t>25.3</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Resolution by Directors and Head of each Party</w:t>
        </w:r>
        <w:r w:rsidR="000D651F">
          <w:rPr>
            <w:noProof/>
            <w:webHidden/>
          </w:rPr>
          <w:tab/>
        </w:r>
        <w:r w:rsidR="000D651F">
          <w:rPr>
            <w:noProof/>
            <w:webHidden/>
          </w:rPr>
          <w:fldChar w:fldCharType="begin"/>
        </w:r>
        <w:r w:rsidR="000D651F">
          <w:rPr>
            <w:noProof/>
            <w:webHidden/>
          </w:rPr>
          <w:instrText xml:space="preserve"> PAGEREF _Toc525652624 \h </w:instrText>
        </w:r>
        <w:r w:rsidR="000D651F">
          <w:rPr>
            <w:noProof/>
            <w:webHidden/>
          </w:rPr>
        </w:r>
        <w:r w:rsidR="000D651F">
          <w:rPr>
            <w:noProof/>
            <w:webHidden/>
          </w:rPr>
          <w:fldChar w:fldCharType="separate"/>
        </w:r>
        <w:r w:rsidR="00C2272A">
          <w:rPr>
            <w:noProof/>
            <w:webHidden/>
          </w:rPr>
          <w:t>12</w:t>
        </w:r>
        <w:r w:rsidR="000D651F">
          <w:rPr>
            <w:noProof/>
            <w:webHidden/>
          </w:rPr>
          <w:fldChar w:fldCharType="end"/>
        </w:r>
      </w:hyperlink>
    </w:p>
    <w:p w14:paraId="4C356CE0"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5" w:history="1">
        <w:r w:rsidR="000D651F" w:rsidRPr="00492A66">
          <w:rPr>
            <w:rStyle w:val="Hyperlink"/>
            <w:noProof/>
          </w:rPr>
          <w:t>25.4</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Performance of Obligations</w:t>
        </w:r>
        <w:r w:rsidR="000D651F">
          <w:rPr>
            <w:noProof/>
            <w:webHidden/>
          </w:rPr>
          <w:tab/>
        </w:r>
        <w:r w:rsidR="000D651F">
          <w:rPr>
            <w:noProof/>
            <w:webHidden/>
          </w:rPr>
          <w:fldChar w:fldCharType="begin"/>
        </w:r>
        <w:r w:rsidR="000D651F">
          <w:rPr>
            <w:noProof/>
            <w:webHidden/>
          </w:rPr>
          <w:instrText xml:space="preserve"> PAGEREF _Toc525652625 \h </w:instrText>
        </w:r>
        <w:r w:rsidR="000D651F">
          <w:rPr>
            <w:noProof/>
            <w:webHidden/>
          </w:rPr>
        </w:r>
        <w:r w:rsidR="000D651F">
          <w:rPr>
            <w:noProof/>
            <w:webHidden/>
          </w:rPr>
          <w:fldChar w:fldCharType="separate"/>
        </w:r>
        <w:r w:rsidR="00C2272A">
          <w:rPr>
            <w:noProof/>
            <w:webHidden/>
          </w:rPr>
          <w:t>13</w:t>
        </w:r>
        <w:r w:rsidR="000D651F">
          <w:rPr>
            <w:noProof/>
            <w:webHidden/>
          </w:rPr>
          <w:fldChar w:fldCharType="end"/>
        </w:r>
      </w:hyperlink>
    </w:p>
    <w:p w14:paraId="389EA5CB"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26" w:history="1">
        <w:r w:rsidR="000D651F" w:rsidRPr="00492A66">
          <w:rPr>
            <w:rStyle w:val="Hyperlink"/>
          </w:rPr>
          <w:t>26.</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Termination</w:t>
        </w:r>
        <w:r w:rsidR="000D651F">
          <w:rPr>
            <w:webHidden/>
          </w:rPr>
          <w:tab/>
        </w:r>
        <w:r w:rsidR="000D651F">
          <w:rPr>
            <w:webHidden/>
          </w:rPr>
          <w:fldChar w:fldCharType="begin"/>
        </w:r>
        <w:r w:rsidR="000D651F">
          <w:rPr>
            <w:webHidden/>
          </w:rPr>
          <w:instrText xml:space="preserve"> PAGEREF _Toc525652626 \h </w:instrText>
        </w:r>
        <w:r w:rsidR="000D651F">
          <w:rPr>
            <w:webHidden/>
          </w:rPr>
        </w:r>
        <w:r w:rsidR="000D651F">
          <w:rPr>
            <w:webHidden/>
          </w:rPr>
          <w:fldChar w:fldCharType="separate"/>
        </w:r>
        <w:r w:rsidR="00C2272A">
          <w:rPr>
            <w:webHidden/>
          </w:rPr>
          <w:t>13</w:t>
        </w:r>
        <w:r w:rsidR="000D651F">
          <w:rPr>
            <w:webHidden/>
          </w:rPr>
          <w:fldChar w:fldCharType="end"/>
        </w:r>
      </w:hyperlink>
    </w:p>
    <w:p w14:paraId="394B1D1C" w14:textId="77777777" w:rsidR="000D651F" w:rsidRDefault="00BE48B8">
      <w:pPr>
        <w:pStyle w:val="TOC1"/>
        <w:tabs>
          <w:tab w:val="left" w:pos="851"/>
        </w:tabs>
        <w:rPr>
          <w:rFonts w:asciiTheme="minorHAnsi" w:eastAsiaTheme="minorEastAsia" w:hAnsiTheme="minorHAnsi" w:cstheme="minorBidi"/>
          <w:b w:val="0"/>
          <w:spacing w:val="0"/>
          <w:kern w:val="0"/>
          <w:sz w:val="22"/>
          <w:szCs w:val="22"/>
          <w:lang w:eastAsia="en-AU"/>
        </w:rPr>
      </w:pPr>
      <w:hyperlink w:anchor="_Toc525652627" w:history="1">
        <w:r w:rsidR="000D651F" w:rsidRPr="00492A66">
          <w:rPr>
            <w:rStyle w:val="Hyperlink"/>
          </w:rPr>
          <w:t>27.</w:t>
        </w:r>
        <w:r w:rsidR="000D651F">
          <w:rPr>
            <w:rFonts w:asciiTheme="minorHAnsi" w:eastAsiaTheme="minorEastAsia" w:hAnsiTheme="minorHAnsi" w:cstheme="minorBidi"/>
            <w:b w:val="0"/>
            <w:spacing w:val="0"/>
            <w:kern w:val="0"/>
            <w:sz w:val="22"/>
            <w:szCs w:val="22"/>
            <w:lang w:eastAsia="en-AU"/>
          </w:rPr>
          <w:tab/>
        </w:r>
        <w:r w:rsidR="000D651F" w:rsidRPr="00492A66">
          <w:rPr>
            <w:rStyle w:val="Hyperlink"/>
          </w:rPr>
          <w:t>General</w:t>
        </w:r>
        <w:r w:rsidR="000D651F">
          <w:rPr>
            <w:webHidden/>
          </w:rPr>
          <w:tab/>
        </w:r>
        <w:r w:rsidR="000D651F">
          <w:rPr>
            <w:webHidden/>
          </w:rPr>
          <w:fldChar w:fldCharType="begin"/>
        </w:r>
        <w:r w:rsidR="000D651F">
          <w:rPr>
            <w:webHidden/>
          </w:rPr>
          <w:instrText xml:space="preserve"> PAGEREF _Toc525652627 \h </w:instrText>
        </w:r>
        <w:r w:rsidR="000D651F">
          <w:rPr>
            <w:webHidden/>
          </w:rPr>
        </w:r>
        <w:r w:rsidR="000D651F">
          <w:rPr>
            <w:webHidden/>
          </w:rPr>
          <w:fldChar w:fldCharType="separate"/>
        </w:r>
        <w:r w:rsidR="00C2272A">
          <w:rPr>
            <w:webHidden/>
          </w:rPr>
          <w:t>13</w:t>
        </w:r>
        <w:r w:rsidR="000D651F">
          <w:rPr>
            <w:webHidden/>
          </w:rPr>
          <w:fldChar w:fldCharType="end"/>
        </w:r>
      </w:hyperlink>
    </w:p>
    <w:p w14:paraId="11A89623"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8" w:history="1">
        <w:r w:rsidR="000D651F" w:rsidRPr="00492A66">
          <w:rPr>
            <w:rStyle w:val="Hyperlink"/>
            <w:noProof/>
          </w:rPr>
          <w:t>27.1</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Variation or Amendment</w:t>
        </w:r>
        <w:r w:rsidR="000D651F">
          <w:rPr>
            <w:noProof/>
            <w:webHidden/>
          </w:rPr>
          <w:tab/>
        </w:r>
        <w:r w:rsidR="000D651F">
          <w:rPr>
            <w:noProof/>
            <w:webHidden/>
          </w:rPr>
          <w:fldChar w:fldCharType="begin"/>
        </w:r>
        <w:r w:rsidR="000D651F">
          <w:rPr>
            <w:noProof/>
            <w:webHidden/>
          </w:rPr>
          <w:instrText xml:space="preserve"> PAGEREF _Toc525652628 \h </w:instrText>
        </w:r>
        <w:r w:rsidR="000D651F">
          <w:rPr>
            <w:noProof/>
            <w:webHidden/>
          </w:rPr>
        </w:r>
        <w:r w:rsidR="000D651F">
          <w:rPr>
            <w:noProof/>
            <w:webHidden/>
          </w:rPr>
          <w:fldChar w:fldCharType="separate"/>
        </w:r>
        <w:r w:rsidR="00C2272A">
          <w:rPr>
            <w:noProof/>
            <w:webHidden/>
          </w:rPr>
          <w:t>13</w:t>
        </w:r>
        <w:r w:rsidR="000D651F">
          <w:rPr>
            <w:noProof/>
            <w:webHidden/>
          </w:rPr>
          <w:fldChar w:fldCharType="end"/>
        </w:r>
      </w:hyperlink>
    </w:p>
    <w:p w14:paraId="0B9483D3"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29" w:history="1">
        <w:r w:rsidR="000D651F" w:rsidRPr="00492A66">
          <w:rPr>
            <w:rStyle w:val="Hyperlink"/>
            <w:noProof/>
          </w:rPr>
          <w:t>27.2</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Counterparts</w:t>
        </w:r>
        <w:r w:rsidR="000D651F">
          <w:rPr>
            <w:noProof/>
            <w:webHidden/>
          </w:rPr>
          <w:tab/>
        </w:r>
        <w:r w:rsidR="000D651F">
          <w:rPr>
            <w:noProof/>
            <w:webHidden/>
          </w:rPr>
          <w:fldChar w:fldCharType="begin"/>
        </w:r>
        <w:r w:rsidR="000D651F">
          <w:rPr>
            <w:noProof/>
            <w:webHidden/>
          </w:rPr>
          <w:instrText xml:space="preserve"> PAGEREF _Toc525652629 \h </w:instrText>
        </w:r>
        <w:r w:rsidR="000D651F">
          <w:rPr>
            <w:noProof/>
            <w:webHidden/>
          </w:rPr>
        </w:r>
        <w:r w:rsidR="000D651F">
          <w:rPr>
            <w:noProof/>
            <w:webHidden/>
          </w:rPr>
          <w:fldChar w:fldCharType="separate"/>
        </w:r>
        <w:r w:rsidR="00C2272A">
          <w:rPr>
            <w:noProof/>
            <w:webHidden/>
          </w:rPr>
          <w:t>13</w:t>
        </w:r>
        <w:r w:rsidR="000D651F">
          <w:rPr>
            <w:noProof/>
            <w:webHidden/>
          </w:rPr>
          <w:fldChar w:fldCharType="end"/>
        </w:r>
      </w:hyperlink>
    </w:p>
    <w:p w14:paraId="5B91F796" w14:textId="77777777" w:rsidR="000D651F" w:rsidRDefault="00BE48B8">
      <w:pPr>
        <w:pStyle w:val="TOC2"/>
        <w:rPr>
          <w:rFonts w:asciiTheme="minorHAnsi" w:eastAsiaTheme="minorEastAsia" w:hAnsiTheme="minorHAnsi" w:cstheme="minorBidi"/>
          <w:noProof/>
          <w:spacing w:val="0"/>
          <w:kern w:val="0"/>
          <w:sz w:val="22"/>
          <w:lang w:eastAsia="en-AU"/>
        </w:rPr>
      </w:pPr>
      <w:hyperlink w:anchor="_Toc525652630" w:history="1">
        <w:r w:rsidR="000D651F" w:rsidRPr="00492A66">
          <w:rPr>
            <w:rStyle w:val="Hyperlink"/>
            <w:noProof/>
          </w:rPr>
          <w:t>27.3</w:t>
        </w:r>
        <w:r w:rsidR="000D651F">
          <w:rPr>
            <w:rFonts w:asciiTheme="minorHAnsi" w:eastAsiaTheme="minorEastAsia" w:hAnsiTheme="minorHAnsi" w:cstheme="minorBidi"/>
            <w:noProof/>
            <w:spacing w:val="0"/>
            <w:kern w:val="0"/>
            <w:sz w:val="22"/>
            <w:lang w:eastAsia="en-AU"/>
          </w:rPr>
          <w:tab/>
        </w:r>
        <w:r w:rsidR="000D651F" w:rsidRPr="00492A66">
          <w:rPr>
            <w:rStyle w:val="Hyperlink"/>
            <w:noProof/>
          </w:rPr>
          <w:t>Time to Act</w:t>
        </w:r>
        <w:r w:rsidR="000D651F">
          <w:rPr>
            <w:noProof/>
            <w:webHidden/>
          </w:rPr>
          <w:tab/>
        </w:r>
        <w:r w:rsidR="000D651F">
          <w:rPr>
            <w:noProof/>
            <w:webHidden/>
          </w:rPr>
          <w:fldChar w:fldCharType="begin"/>
        </w:r>
        <w:r w:rsidR="000D651F">
          <w:rPr>
            <w:noProof/>
            <w:webHidden/>
          </w:rPr>
          <w:instrText xml:space="preserve"> PAGEREF _Toc525652630 \h </w:instrText>
        </w:r>
        <w:r w:rsidR="000D651F">
          <w:rPr>
            <w:noProof/>
            <w:webHidden/>
          </w:rPr>
        </w:r>
        <w:r w:rsidR="000D651F">
          <w:rPr>
            <w:noProof/>
            <w:webHidden/>
          </w:rPr>
          <w:fldChar w:fldCharType="separate"/>
        </w:r>
        <w:r w:rsidR="00C2272A">
          <w:rPr>
            <w:noProof/>
            <w:webHidden/>
          </w:rPr>
          <w:t>13</w:t>
        </w:r>
        <w:r w:rsidR="000D651F">
          <w:rPr>
            <w:noProof/>
            <w:webHidden/>
          </w:rPr>
          <w:fldChar w:fldCharType="end"/>
        </w:r>
      </w:hyperlink>
    </w:p>
    <w:p w14:paraId="09D42FB4" w14:textId="77777777" w:rsidR="000D651F" w:rsidRDefault="00BE48B8">
      <w:pPr>
        <w:pStyle w:val="TOC1"/>
        <w:rPr>
          <w:rFonts w:asciiTheme="minorHAnsi" w:eastAsiaTheme="minorEastAsia" w:hAnsiTheme="minorHAnsi" w:cstheme="minorBidi"/>
          <w:b w:val="0"/>
          <w:spacing w:val="0"/>
          <w:kern w:val="0"/>
          <w:sz w:val="22"/>
          <w:szCs w:val="22"/>
          <w:lang w:eastAsia="en-AU"/>
        </w:rPr>
      </w:pPr>
      <w:hyperlink w:anchor="_Toc525652631" w:history="1">
        <w:r w:rsidR="000D651F" w:rsidRPr="00492A66">
          <w:rPr>
            <w:rStyle w:val="Hyperlink"/>
          </w:rPr>
          <w:t>Schedule</w:t>
        </w:r>
        <w:r w:rsidR="000D651F">
          <w:rPr>
            <w:webHidden/>
          </w:rPr>
          <w:tab/>
        </w:r>
        <w:r w:rsidR="000D651F">
          <w:rPr>
            <w:webHidden/>
          </w:rPr>
          <w:fldChar w:fldCharType="begin"/>
        </w:r>
        <w:r w:rsidR="000D651F">
          <w:rPr>
            <w:webHidden/>
          </w:rPr>
          <w:instrText xml:space="preserve"> PAGEREF _Toc525652631 \h </w:instrText>
        </w:r>
        <w:r w:rsidR="000D651F">
          <w:rPr>
            <w:webHidden/>
          </w:rPr>
        </w:r>
        <w:r w:rsidR="000D651F">
          <w:rPr>
            <w:webHidden/>
          </w:rPr>
          <w:fldChar w:fldCharType="separate"/>
        </w:r>
        <w:r w:rsidR="00C2272A">
          <w:rPr>
            <w:webHidden/>
          </w:rPr>
          <w:t>15</w:t>
        </w:r>
        <w:r w:rsidR="000D651F">
          <w:rPr>
            <w:webHidden/>
          </w:rPr>
          <w:fldChar w:fldCharType="end"/>
        </w:r>
      </w:hyperlink>
    </w:p>
    <w:p w14:paraId="6F79B5B5" w14:textId="27FBFCBD" w:rsidR="00823F3E" w:rsidRDefault="00520085" w:rsidP="00B0019F">
      <w:pPr>
        <w:rPr>
          <w:b/>
          <w:spacing w:val="14"/>
          <w:sz w:val="28"/>
          <w:szCs w:val="28"/>
        </w:rPr>
      </w:pPr>
      <w:r>
        <w:rPr>
          <w:noProof/>
          <w:spacing w:val="14"/>
          <w:kern w:val="24"/>
          <w:sz w:val="28"/>
          <w:szCs w:val="28"/>
        </w:rPr>
        <w:fldChar w:fldCharType="end"/>
      </w:r>
    </w:p>
    <w:p w14:paraId="5E2630F8" w14:textId="77777777" w:rsidR="00823F3E" w:rsidRDefault="00823F3E" w:rsidP="00B0019F">
      <w:pPr>
        <w:rPr>
          <w:b/>
          <w:spacing w:val="14"/>
          <w:sz w:val="28"/>
          <w:szCs w:val="28"/>
        </w:rPr>
        <w:sectPr w:rsidR="00823F3E" w:rsidSect="00712DBF">
          <w:headerReference w:type="even" r:id="rId16"/>
          <w:headerReference w:type="default" r:id="rId17"/>
          <w:footerReference w:type="default" r:id="rId18"/>
          <w:headerReference w:type="first" r:id="rId19"/>
          <w:footerReference w:type="first" r:id="rId20"/>
          <w:pgSz w:w="11907" w:h="16840" w:code="9"/>
          <w:pgMar w:top="851" w:right="1134" w:bottom="851" w:left="1701" w:header="624" w:footer="397" w:gutter="0"/>
          <w:pgNumType w:fmt="lowerRoman" w:start="1"/>
          <w:cols w:space="708"/>
          <w:titlePg/>
          <w:docGrid w:linePitch="360"/>
        </w:sectPr>
      </w:pPr>
    </w:p>
    <w:p w14:paraId="771BB68A" w14:textId="2BC9C0C8" w:rsidR="00583F7B" w:rsidRDefault="008F7BEA" w:rsidP="00242C51">
      <w:pPr>
        <w:pStyle w:val="VGSOHdg2"/>
      </w:pPr>
      <w:r w:rsidRPr="00ED209F">
        <w:lastRenderedPageBreak/>
        <w:t>Date</w:t>
      </w:r>
      <w:r w:rsidR="00CD1005">
        <w:tab/>
      </w:r>
      <w:r w:rsidR="00CD1005">
        <w:tab/>
      </w:r>
      <w:r w:rsidR="00CD1005">
        <w:tab/>
      </w:r>
      <w:r w:rsidR="00CD1005">
        <w:tab/>
      </w:r>
      <w:r w:rsidR="00CD1005">
        <w:tab/>
      </w:r>
      <w:r w:rsidR="00CD1005">
        <w:tab/>
      </w:r>
      <w:r w:rsidR="00CD1005">
        <w:tab/>
      </w:r>
      <w:r w:rsidR="00CD1005">
        <w:tab/>
      </w:r>
      <w:r w:rsidR="00CD1005">
        <w:tab/>
      </w:r>
      <w:del w:id="16" w:author="Logan Wu" w:date="2021-12-15T13:28:00Z">
        <w:r w:rsidR="00322232" w:rsidRPr="009F2A3B" w:rsidDel="00BE48B8">
          <w:rPr>
            <w:rPrChange w:id="17" w:author="Logan Wu" w:date="2021-12-15T16:32:00Z">
              <w:rPr>
                <w:color w:val="7030A0"/>
              </w:rPr>
            </w:rPrChange>
          </w:rPr>
          <w:delText>[</w:delText>
        </w:r>
        <w:r w:rsidR="00322232" w:rsidRPr="009F2A3B" w:rsidDel="00BE48B8">
          <w:rPr>
            <w:i/>
            <w:rPrChange w:id="18" w:author="Logan Wu" w:date="2021-12-15T16:32:00Z">
              <w:rPr>
                <w:i/>
                <w:color w:val="7030A0"/>
              </w:rPr>
            </w:rPrChange>
          </w:rPr>
          <w:delText>Year</w:delText>
        </w:r>
        <w:r w:rsidR="00322232" w:rsidRPr="009F2A3B" w:rsidDel="00BE48B8">
          <w:rPr>
            <w:rPrChange w:id="19" w:author="Logan Wu" w:date="2021-12-15T16:32:00Z">
              <w:rPr>
                <w:color w:val="7030A0"/>
              </w:rPr>
            </w:rPrChange>
          </w:rPr>
          <w:delText>]</w:delText>
        </w:r>
      </w:del>
      <w:ins w:id="20" w:author="Logan Wu" w:date="2021-12-15T13:28:00Z">
        <w:r w:rsidR="00BE48B8" w:rsidRPr="009F2A3B">
          <w:rPr>
            <w:rPrChange w:id="21" w:author="Logan Wu" w:date="2021-12-15T16:32:00Z">
              <w:rPr>
                <w:color w:val="7030A0"/>
              </w:rPr>
            </w:rPrChange>
          </w:rPr>
          <w:t>2021</w:t>
        </w:r>
      </w:ins>
    </w:p>
    <w:p w14:paraId="7D36BE78" w14:textId="77777777" w:rsidR="00242C51" w:rsidRPr="00242C51" w:rsidRDefault="00242C51" w:rsidP="00242C51">
      <w:pPr>
        <w:pStyle w:val="LDStandardBodyText"/>
      </w:pPr>
    </w:p>
    <w:p w14:paraId="34EA3451" w14:textId="4E809982" w:rsidR="00D212BE" w:rsidRDefault="00A31031" w:rsidP="00A31031">
      <w:pPr>
        <w:pStyle w:val="VGSOHdg2"/>
        <w:rPr>
          <w:rFonts w:cs="Times New Roman"/>
          <w:b w:val="0"/>
          <w:bCs w:val="0"/>
          <w:spacing w:val="0"/>
          <w:kern w:val="22"/>
          <w:sz w:val="22"/>
          <w:szCs w:val="24"/>
        </w:rPr>
      </w:pPr>
      <w:r>
        <w:t>Department of Hea</w:t>
      </w:r>
      <w:r w:rsidR="00EA60DB">
        <w:t>lth</w:t>
      </w:r>
    </w:p>
    <w:p w14:paraId="383608FD" w14:textId="7E8CF202" w:rsidR="00A31031" w:rsidRDefault="00A31031" w:rsidP="00A31031">
      <w:pPr>
        <w:pStyle w:val="VGSOHdg2"/>
      </w:pPr>
      <w:r w:rsidRPr="003A73CD">
        <w:rPr>
          <w:rFonts w:cs="Times New Roman"/>
          <w:b w:val="0"/>
          <w:bCs w:val="0"/>
          <w:spacing w:val="0"/>
          <w:kern w:val="22"/>
          <w:sz w:val="22"/>
          <w:szCs w:val="24"/>
        </w:rPr>
        <w:t>of 50 Lonsdale Street, Melbourne  Victoria  3000</w:t>
      </w:r>
      <w:r>
        <w:rPr>
          <w:rFonts w:cs="Times New Roman"/>
          <w:b w:val="0"/>
          <w:bCs w:val="0"/>
          <w:spacing w:val="0"/>
          <w:kern w:val="22"/>
          <w:sz w:val="22"/>
          <w:szCs w:val="24"/>
        </w:rPr>
        <w:t xml:space="preserve"> </w:t>
      </w:r>
      <w:r w:rsidR="00D212BE">
        <w:rPr>
          <w:rFonts w:cs="Times New Roman"/>
          <w:b w:val="0"/>
          <w:bCs w:val="0"/>
          <w:spacing w:val="0"/>
          <w:kern w:val="22"/>
          <w:sz w:val="22"/>
          <w:szCs w:val="24"/>
        </w:rPr>
        <w:tab/>
      </w:r>
      <w:r w:rsidR="00D212BE">
        <w:rPr>
          <w:rFonts w:cs="Times New Roman"/>
          <w:b w:val="0"/>
          <w:bCs w:val="0"/>
          <w:spacing w:val="0"/>
          <w:kern w:val="22"/>
          <w:sz w:val="22"/>
          <w:szCs w:val="24"/>
        </w:rPr>
        <w:tab/>
      </w:r>
      <w:r w:rsidR="00D212BE">
        <w:rPr>
          <w:rFonts w:cs="Times New Roman"/>
          <w:b w:val="0"/>
          <w:bCs w:val="0"/>
          <w:spacing w:val="0"/>
          <w:kern w:val="22"/>
          <w:sz w:val="22"/>
          <w:szCs w:val="24"/>
        </w:rPr>
        <w:tab/>
      </w:r>
      <w:r w:rsidR="00D212BE">
        <w:rPr>
          <w:rFonts w:cs="Times New Roman"/>
          <w:b w:val="0"/>
          <w:bCs w:val="0"/>
          <w:spacing w:val="0"/>
          <w:kern w:val="22"/>
          <w:sz w:val="22"/>
          <w:szCs w:val="24"/>
        </w:rPr>
        <w:tab/>
      </w:r>
      <w:r>
        <w:t>(DH)</w:t>
      </w:r>
    </w:p>
    <w:p w14:paraId="0C03B472" w14:textId="77777777" w:rsidR="00A31031" w:rsidRDefault="00A31031" w:rsidP="00802339">
      <w:pPr>
        <w:pStyle w:val="VGSOHdg2"/>
      </w:pPr>
      <w:r>
        <w:t>and</w:t>
      </w:r>
    </w:p>
    <w:p w14:paraId="45370BBB" w14:textId="1999E84E" w:rsidR="00322232" w:rsidRPr="009F2A3B" w:rsidRDefault="00322232" w:rsidP="00322232">
      <w:pPr>
        <w:pStyle w:val="LDStandardBodyText"/>
        <w:rPr>
          <w:sz w:val="18"/>
          <w:rPrChange w:id="22" w:author="Logan Wu" w:date="2021-12-15T16:32:00Z">
            <w:rPr>
              <w:color w:val="7030A0"/>
              <w:sz w:val="18"/>
            </w:rPr>
          </w:rPrChange>
        </w:rPr>
      </w:pPr>
      <w:del w:id="23" w:author="Logan Wu" w:date="2021-12-15T13:27:00Z">
        <w:r w:rsidRPr="009F2A3B" w:rsidDel="00BE48B8">
          <w:rPr>
            <w:b/>
            <w:spacing w:val="10"/>
            <w:sz w:val="24"/>
            <w:rPrChange w:id="24" w:author="Logan Wu" w:date="2021-12-15T16:32:00Z">
              <w:rPr>
                <w:b/>
                <w:color w:val="7030A0"/>
                <w:spacing w:val="10"/>
                <w:sz w:val="24"/>
              </w:rPr>
            </w:rPrChange>
          </w:rPr>
          <w:delText>[</w:delText>
        </w:r>
        <w:r w:rsidRPr="009F2A3B" w:rsidDel="00BE48B8">
          <w:rPr>
            <w:b/>
            <w:i/>
            <w:spacing w:val="10"/>
            <w:sz w:val="24"/>
            <w:rPrChange w:id="25" w:author="Logan Wu" w:date="2021-12-15T16:32:00Z">
              <w:rPr>
                <w:b/>
                <w:i/>
                <w:color w:val="7030A0"/>
                <w:spacing w:val="10"/>
                <w:sz w:val="24"/>
              </w:rPr>
            </w:rPrChange>
          </w:rPr>
          <w:delText>Insert name of Party</w:delText>
        </w:r>
        <w:r w:rsidRPr="009F2A3B" w:rsidDel="00BE48B8">
          <w:rPr>
            <w:b/>
            <w:spacing w:val="10"/>
            <w:sz w:val="24"/>
            <w:rPrChange w:id="26" w:author="Logan Wu" w:date="2021-12-15T16:32:00Z">
              <w:rPr>
                <w:b/>
                <w:color w:val="7030A0"/>
                <w:spacing w:val="10"/>
                <w:sz w:val="24"/>
              </w:rPr>
            </w:rPrChange>
          </w:rPr>
          <w:delText>]</w:delText>
        </w:r>
      </w:del>
      <w:ins w:id="27" w:author="Logan Wu" w:date="2021-12-15T13:27:00Z">
        <w:r w:rsidR="00BE48B8" w:rsidRPr="009F2A3B">
          <w:rPr>
            <w:b/>
            <w:spacing w:val="10"/>
            <w:sz w:val="24"/>
            <w:rPrChange w:id="28" w:author="Logan Wu" w:date="2021-12-15T16:32:00Z">
              <w:rPr>
                <w:b/>
                <w:color w:val="7030A0"/>
                <w:spacing w:val="10"/>
                <w:sz w:val="24"/>
              </w:rPr>
            </w:rPrChange>
          </w:rPr>
          <w:t>WEHI</w:t>
        </w:r>
      </w:ins>
    </w:p>
    <w:p w14:paraId="052E276D" w14:textId="32717205" w:rsidR="00583F7B" w:rsidRPr="00D61332" w:rsidRDefault="00977387" w:rsidP="00322232">
      <w:pPr>
        <w:pStyle w:val="LDStandardBodyText"/>
        <w:rPr>
          <w:b/>
        </w:rPr>
      </w:pPr>
      <w:r w:rsidRPr="003A73CD">
        <w:t>of</w:t>
      </w:r>
      <w:del w:id="29" w:author="Logan Wu" w:date="2021-12-15T13:27:00Z">
        <w:r w:rsidRPr="003A73CD" w:rsidDel="00BE48B8">
          <w:delText xml:space="preserve"> </w:delText>
        </w:r>
      </w:del>
      <w:ins w:id="30" w:author="Logan Wu" w:date="2021-12-15T13:27:00Z">
        <w:r w:rsidR="00BE48B8">
          <w:t xml:space="preserve"> 1G Royal Parade, Melbourne Victoria 3052</w:t>
        </w:r>
      </w:ins>
      <w:del w:id="31" w:author="Logan Wu" w:date="2021-12-15T13:27:00Z">
        <w:r w:rsidR="00322232" w:rsidRPr="00322232" w:rsidDel="00BE48B8">
          <w:rPr>
            <w:b/>
            <w:color w:val="7030A0"/>
            <w:spacing w:val="10"/>
            <w:sz w:val="24"/>
          </w:rPr>
          <w:delText>[</w:delText>
        </w:r>
        <w:r w:rsidR="00322232" w:rsidRPr="00322232" w:rsidDel="00BE48B8">
          <w:rPr>
            <w:b/>
            <w:i/>
            <w:color w:val="7030A0"/>
            <w:spacing w:val="10"/>
            <w:sz w:val="24"/>
          </w:rPr>
          <w:delText xml:space="preserve">Insert </w:delText>
        </w:r>
        <w:r w:rsidR="00322232" w:rsidDel="00BE48B8">
          <w:rPr>
            <w:b/>
            <w:i/>
            <w:color w:val="7030A0"/>
            <w:spacing w:val="10"/>
            <w:sz w:val="24"/>
          </w:rPr>
          <w:delText>address</w:delText>
        </w:r>
        <w:r w:rsidR="00322232" w:rsidRPr="00322232" w:rsidDel="00BE48B8">
          <w:rPr>
            <w:b/>
            <w:i/>
            <w:color w:val="7030A0"/>
            <w:spacing w:val="10"/>
            <w:sz w:val="24"/>
          </w:rPr>
          <w:delText xml:space="preserve"> of Party</w:delText>
        </w:r>
        <w:r w:rsidR="00322232" w:rsidRPr="00322232" w:rsidDel="00BE48B8">
          <w:rPr>
            <w:b/>
            <w:color w:val="7030A0"/>
            <w:spacing w:val="10"/>
            <w:sz w:val="24"/>
          </w:rPr>
          <w:delText>]</w:delText>
        </w:r>
        <w:r w:rsidR="00D212BE" w:rsidDel="00BE48B8">
          <w:rPr>
            <w:szCs w:val="22"/>
          </w:rPr>
          <w:tab/>
        </w:r>
        <w:r w:rsidR="00D212BE" w:rsidDel="00BE48B8">
          <w:rPr>
            <w:szCs w:val="22"/>
          </w:rPr>
          <w:tab/>
        </w:r>
      </w:del>
      <w:r w:rsidR="00D212BE">
        <w:rPr>
          <w:szCs w:val="22"/>
        </w:rPr>
        <w:tab/>
      </w:r>
      <w:r w:rsidR="00AB62B9">
        <w:rPr>
          <w:szCs w:val="22"/>
        </w:rPr>
        <w:tab/>
      </w:r>
      <w:r w:rsidR="00AB62B9" w:rsidRPr="00AB62B9">
        <w:rPr>
          <w:sz w:val="26"/>
          <w:szCs w:val="26"/>
        </w:rPr>
        <w:tab/>
        <w:t xml:space="preserve">     </w:t>
      </w:r>
      <w:r w:rsidR="0007580A" w:rsidRPr="00AB62B9">
        <w:rPr>
          <w:rFonts w:cs="Arial"/>
          <w:b/>
          <w:bCs/>
          <w:spacing w:val="10"/>
          <w:kern w:val="28"/>
          <w:sz w:val="26"/>
          <w:szCs w:val="26"/>
        </w:rPr>
        <w:t>(</w:t>
      </w:r>
      <w:r w:rsidR="00AB62B9" w:rsidRPr="009F2A3B">
        <w:rPr>
          <w:b/>
          <w:i/>
          <w:spacing w:val="10"/>
          <w:sz w:val="26"/>
          <w:szCs w:val="26"/>
          <w:rPrChange w:id="32" w:author="Logan Wu" w:date="2021-12-15T16:32:00Z">
            <w:rPr>
              <w:b/>
              <w:i/>
              <w:color w:val="7030A0"/>
              <w:spacing w:val="10"/>
              <w:sz w:val="26"/>
              <w:szCs w:val="26"/>
            </w:rPr>
          </w:rPrChange>
        </w:rPr>
        <w:t>Contractor</w:t>
      </w:r>
      <w:r w:rsidR="0007580A" w:rsidRPr="00AB62B9">
        <w:rPr>
          <w:rFonts w:cs="Arial"/>
          <w:b/>
          <w:bCs/>
          <w:spacing w:val="10"/>
          <w:kern w:val="28"/>
          <w:sz w:val="26"/>
          <w:szCs w:val="26"/>
        </w:rPr>
        <w:t>)</w:t>
      </w:r>
    </w:p>
    <w:p w14:paraId="56AB21F1" w14:textId="77777777" w:rsidR="00802339" w:rsidRDefault="00802339" w:rsidP="00802339">
      <w:pPr>
        <w:pStyle w:val="VGSOHdg2"/>
      </w:pPr>
    </w:p>
    <w:p w14:paraId="7E41EDDE" w14:textId="77777777" w:rsidR="00583F7B" w:rsidRPr="00E91204" w:rsidRDefault="00DC25E6" w:rsidP="00242C51">
      <w:pPr>
        <w:pStyle w:val="VGSOHdg2"/>
      </w:pPr>
      <w:r w:rsidRPr="00ED209F">
        <w:t>Background</w:t>
      </w:r>
    </w:p>
    <w:p w14:paraId="424F5D40" w14:textId="11C6A1B7" w:rsidR="003A7132" w:rsidRDefault="003A7132" w:rsidP="003A7132">
      <w:pPr>
        <w:pStyle w:val="RecitalNo"/>
      </w:pPr>
      <w:bookmarkStart w:id="33" w:name="_Ref475106615"/>
      <w:r>
        <w:t>DH and</w:t>
      </w:r>
      <w:del w:id="34" w:author="Logan Wu" w:date="2021-12-15T13:28:00Z">
        <w:r w:rsidRPr="009F2A3B" w:rsidDel="00BE48B8">
          <w:rPr>
            <w:rPrChange w:id="35" w:author="Logan Wu" w:date="2021-12-15T16:32:00Z">
              <w:rPr/>
            </w:rPrChange>
          </w:rPr>
          <w:delText xml:space="preserve"> </w:delText>
        </w:r>
        <w:r w:rsidR="00AB62B9" w:rsidRPr="009F2A3B" w:rsidDel="00BE48B8">
          <w:rPr>
            <w:i/>
            <w:rPrChange w:id="36" w:author="Logan Wu" w:date="2021-12-15T16:32:00Z">
              <w:rPr>
                <w:i/>
                <w:color w:val="7030A0"/>
              </w:rPr>
            </w:rPrChange>
          </w:rPr>
          <w:delText>[Contractor]</w:delText>
        </w:r>
      </w:del>
      <w:ins w:id="37" w:author="Logan Wu" w:date="2021-12-15T13:28:00Z">
        <w:r w:rsidR="00BE48B8" w:rsidRPr="009F2A3B">
          <w:rPr>
            <w:i/>
            <w:rPrChange w:id="38" w:author="Logan Wu" w:date="2021-12-15T16:32:00Z">
              <w:rPr>
                <w:i/>
                <w:color w:val="7030A0"/>
              </w:rPr>
            </w:rPrChange>
          </w:rPr>
          <w:t xml:space="preserve"> WEHI</w:t>
        </w:r>
      </w:ins>
      <w:r w:rsidR="000935FF" w:rsidRPr="009F2A3B">
        <w:rPr>
          <w:rPrChange w:id="39" w:author="Logan Wu" w:date="2021-12-15T16:32:00Z">
            <w:rPr>
              <w:color w:val="7030A0"/>
            </w:rPr>
          </w:rPrChange>
        </w:rPr>
        <w:t xml:space="preserve"> </w:t>
      </w:r>
      <w:r w:rsidR="00EF2F2B" w:rsidRPr="009F2A3B">
        <w:rPr>
          <w:rPrChange w:id="40" w:author="Logan Wu" w:date="2021-12-15T16:32:00Z">
            <w:rPr/>
          </w:rPrChange>
        </w:rPr>
        <w:t>(</w:t>
      </w:r>
      <w:r w:rsidR="00EF2F2B" w:rsidRPr="009F2A3B">
        <w:rPr>
          <w:b/>
          <w:rPrChange w:id="41" w:author="Logan Wu" w:date="2021-12-15T16:32:00Z">
            <w:rPr>
              <w:b/>
            </w:rPr>
          </w:rPrChange>
        </w:rPr>
        <w:t>the Parties</w:t>
      </w:r>
      <w:r w:rsidR="00EF2F2B" w:rsidRPr="009F2A3B">
        <w:rPr>
          <w:rPrChange w:id="42" w:author="Logan Wu" w:date="2021-12-15T16:32:00Z">
            <w:rPr/>
          </w:rPrChange>
        </w:rPr>
        <w:t>)</w:t>
      </w:r>
      <w:r w:rsidRPr="009F2A3B">
        <w:rPr>
          <w:rPrChange w:id="43" w:author="Logan Wu" w:date="2021-12-15T16:32:00Z">
            <w:rPr/>
          </w:rPrChange>
        </w:rPr>
        <w:t xml:space="preserve"> have agreed to establish a framework for sharing </w:t>
      </w:r>
      <w:r w:rsidR="00905588" w:rsidRPr="009F2A3B">
        <w:rPr>
          <w:rPrChange w:id="44" w:author="Logan Wu" w:date="2021-12-15T16:32:00Z">
            <w:rPr/>
          </w:rPrChange>
        </w:rPr>
        <w:t xml:space="preserve">data </w:t>
      </w:r>
      <w:r w:rsidRPr="009F2A3B">
        <w:rPr>
          <w:rPrChange w:id="45" w:author="Logan Wu" w:date="2021-12-15T16:32:00Z">
            <w:rPr/>
          </w:rPrChange>
        </w:rPr>
        <w:t xml:space="preserve">for </w:t>
      </w:r>
      <w:r w:rsidR="00D869BE" w:rsidRPr="009F2A3B">
        <w:rPr>
          <w:rPrChange w:id="46" w:author="Logan Wu" w:date="2021-12-15T16:32:00Z">
            <w:rPr/>
          </w:rPrChange>
        </w:rPr>
        <w:t xml:space="preserve">the </w:t>
      </w:r>
      <w:ins w:id="47" w:author="Logan Wu" w:date="2021-12-15T13:28:00Z">
        <w:r w:rsidR="00BE48B8" w:rsidRPr="009F2A3B">
          <w:rPr>
            <w:i/>
            <w:rPrChange w:id="48" w:author="Logan Wu" w:date="2021-12-15T16:32:00Z">
              <w:rPr>
                <w:i/>
                <w:color w:val="7030A0"/>
              </w:rPr>
            </w:rPrChange>
          </w:rPr>
          <w:t>Estimating Individual COVID-19 Reproduction Numbers From Data</w:t>
        </w:r>
        <w:r w:rsidR="00BE48B8" w:rsidRPr="009F2A3B">
          <w:rPr>
            <w:rPrChange w:id="49" w:author="Logan Wu" w:date="2021-12-15T16:32:00Z">
              <w:rPr/>
            </w:rPrChange>
          </w:rPr>
          <w:t xml:space="preserve"> </w:t>
        </w:r>
      </w:ins>
      <w:del w:id="50" w:author="Logan Wu" w:date="2021-12-15T13:28:00Z">
        <w:r w:rsidR="00AB62B9" w:rsidRPr="00AB62B9" w:rsidDel="00BE48B8">
          <w:rPr>
            <w:i/>
            <w:color w:val="7030A0"/>
          </w:rPr>
          <w:delText>[Insert name of Project]</w:delText>
        </w:r>
        <w:r w:rsidR="00AB62B9" w:rsidDel="00BE48B8">
          <w:delText xml:space="preserve"> </w:delText>
        </w:r>
      </w:del>
      <w:r w:rsidR="00AB62B9">
        <w:t xml:space="preserve">Project. </w:t>
      </w:r>
    </w:p>
    <w:p w14:paraId="79B946F9" w14:textId="246CC6E7" w:rsidR="0009796B" w:rsidRDefault="0009796B" w:rsidP="0009796B">
      <w:pPr>
        <w:pStyle w:val="RecitalNo"/>
      </w:pPr>
      <w:bookmarkStart w:id="51" w:name="_Ref474830638"/>
      <w:bookmarkEnd w:id="33"/>
      <w:r>
        <w:t xml:space="preserve">The </w:t>
      </w:r>
      <w:r w:rsidR="00E9331C">
        <w:t>Centre for Victorian Data Linkage (</w:t>
      </w:r>
      <w:r w:rsidR="00E9331C" w:rsidRPr="00D03FFE">
        <w:rPr>
          <w:b/>
        </w:rPr>
        <w:t>CVDL</w:t>
      </w:r>
      <w:r w:rsidR="00E9331C">
        <w:t>)</w:t>
      </w:r>
      <w:r w:rsidRPr="0043049C">
        <w:rPr>
          <w:b/>
        </w:rPr>
        <w:t xml:space="preserve"> </w:t>
      </w:r>
      <w:r>
        <w:t xml:space="preserve">is a business unit of </w:t>
      </w:r>
      <w:r w:rsidR="00E9331C">
        <w:t xml:space="preserve">DH </w:t>
      </w:r>
      <w:r>
        <w:t>established to conduct data integration and analysis.</w:t>
      </w:r>
      <w:bookmarkEnd w:id="51"/>
      <w:r>
        <w:t xml:space="preserve"> </w:t>
      </w:r>
    </w:p>
    <w:p w14:paraId="53E4BFC8" w14:textId="2D0C8B40" w:rsidR="003147A4" w:rsidRDefault="003147A4" w:rsidP="003147A4">
      <w:pPr>
        <w:pStyle w:val="RecitalNo"/>
      </w:pPr>
      <w:r>
        <w:t xml:space="preserve">The objective of this </w:t>
      </w:r>
      <w:r w:rsidR="00AB62B9">
        <w:t xml:space="preserve">information sharing agreement </w:t>
      </w:r>
      <w:r w:rsidR="00AB62B9" w:rsidRPr="00D61332">
        <w:t>(</w:t>
      </w:r>
      <w:r w:rsidR="00AB62B9" w:rsidRPr="0037681F">
        <w:rPr>
          <w:b/>
        </w:rPr>
        <w:t>ISA</w:t>
      </w:r>
      <w:r w:rsidR="00AB62B9" w:rsidRPr="00D61332">
        <w:t>)</w:t>
      </w:r>
      <w:r w:rsidR="00AB62B9">
        <w:t xml:space="preserve"> </w:t>
      </w:r>
      <w:r>
        <w:t xml:space="preserve">is to demonstrate and document that the sharing of </w:t>
      </w:r>
      <w:r w:rsidR="00905588">
        <w:t xml:space="preserve">data </w:t>
      </w:r>
      <w:r w:rsidR="00EF2F2B">
        <w:t xml:space="preserve">between the Parties </w:t>
      </w:r>
      <w:r w:rsidR="007B7806">
        <w:t xml:space="preserve">is authorised and meets </w:t>
      </w:r>
      <w:r>
        <w:t xml:space="preserve">necessary legal and policy requirements, </w:t>
      </w:r>
      <w:r w:rsidR="007B7806">
        <w:t>including the nature and value of the information, its source, and how it will be shared, stored and secured</w:t>
      </w:r>
      <w:r>
        <w:t>.</w:t>
      </w:r>
    </w:p>
    <w:p w14:paraId="099E4948" w14:textId="6943E2CE" w:rsidR="00D33C14" w:rsidRDefault="00866E08" w:rsidP="00D33C14">
      <w:pPr>
        <w:pStyle w:val="RecitalNo"/>
      </w:pPr>
      <w:r>
        <w:t>T</w:t>
      </w:r>
      <w:r w:rsidR="00D33C14">
        <w:t xml:space="preserve">his ISA </w:t>
      </w:r>
      <w:r>
        <w:t xml:space="preserve">is intended to </w:t>
      </w:r>
      <w:r w:rsidR="00956A20">
        <w:t>govern</w:t>
      </w:r>
      <w:r w:rsidR="00D33C14">
        <w:t xml:space="preserve"> </w:t>
      </w:r>
      <w:r w:rsidR="00706068">
        <w:t>the Project,</w:t>
      </w:r>
      <w:r>
        <w:t xml:space="preserve"> which may involve the sharing of personal </w:t>
      </w:r>
      <w:r w:rsidR="00DD7E88">
        <w:t>information</w:t>
      </w:r>
      <w:r>
        <w:t xml:space="preserve">, health information, and other information types, and where </w:t>
      </w:r>
      <w:r w:rsidR="00EF2F2B">
        <w:t>the Parties</w:t>
      </w:r>
      <w:r w:rsidR="007C1F30">
        <w:t xml:space="preserve"> </w:t>
      </w:r>
      <w:r w:rsidR="00CA1CA0">
        <w:t xml:space="preserve">may </w:t>
      </w:r>
      <w:r w:rsidR="00D33C14">
        <w:t>perform data linkage</w:t>
      </w:r>
      <w:r w:rsidR="00EF2F2B">
        <w:t>,</w:t>
      </w:r>
      <w:r w:rsidR="00D33C14">
        <w:t xml:space="preserve"> </w:t>
      </w:r>
      <w:r>
        <w:t xml:space="preserve">information </w:t>
      </w:r>
      <w:r w:rsidR="009156FC">
        <w:t>De</w:t>
      </w:r>
      <w:r w:rsidR="00D33C14">
        <w:t xml:space="preserve">-identification, </w:t>
      </w:r>
      <w:r>
        <w:t xml:space="preserve">and </w:t>
      </w:r>
      <w:r w:rsidR="00E257F4">
        <w:t xml:space="preserve">research and analysis. </w:t>
      </w:r>
    </w:p>
    <w:p w14:paraId="186DF8AB" w14:textId="77777777" w:rsidR="00177D38" w:rsidRDefault="0088112B" w:rsidP="00D33C14">
      <w:pPr>
        <w:pStyle w:val="RecitalNo"/>
      </w:pPr>
      <w:r>
        <w:t xml:space="preserve">The Parties have entered into this ISA to record their agreement. </w:t>
      </w:r>
    </w:p>
    <w:p w14:paraId="4DE983B9" w14:textId="77777777" w:rsidR="0009796B" w:rsidRDefault="0009796B">
      <w:pPr>
        <w:rPr>
          <w:rFonts w:cs="Arial"/>
          <w:b/>
          <w:bCs/>
          <w:spacing w:val="10"/>
          <w:kern w:val="28"/>
          <w:sz w:val="26"/>
          <w:szCs w:val="26"/>
        </w:rPr>
      </w:pPr>
      <w:r>
        <w:br w:type="page"/>
      </w:r>
    </w:p>
    <w:p w14:paraId="126F349D" w14:textId="77777777" w:rsidR="00DC25E6" w:rsidRPr="00E91204" w:rsidRDefault="002E1AE7" w:rsidP="00E530C6">
      <w:pPr>
        <w:pStyle w:val="VGSOHdg2"/>
        <w:keepNext/>
        <w:keepLines/>
      </w:pPr>
      <w:r>
        <w:lastRenderedPageBreak/>
        <w:t>The Parties Agree</w:t>
      </w:r>
    </w:p>
    <w:p w14:paraId="4F422DCC" w14:textId="77777777" w:rsidR="00583F7B" w:rsidRPr="00AC2AD3" w:rsidRDefault="002711A7" w:rsidP="00823F3E">
      <w:pPr>
        <w:pStyle w:val="LDStandard2"/>
      </w:pPr>
      <w:bookmarkStart w:id="52" w:name="_Toc139959909"/>
      <w:bookmarkStart w:id="53" w:name="_Toc144176008"/>
      <w:bookmarkStart w:id="54" w:name="_Ref478111100"/>
      <w:bookmarkStart w:id="55" w:name="_Ref478111186"/>
      <w:bookmarkStart w:id="56" w:name="_Ref478111312"/>
      <w:bookmarkStart w:id="57" w:name="_Ref478130696"/>
      <w:bookmarkStart w:id="58" w:name="_Toc508716975"/>
      <w:bookmarkStart w:id="59" w:name="_Toc508717068"/>
      <w:bookmarkStart w:id="60" w:name="_Toc508717203"/>
      <w:bookmarkStart w:id="61" w:name="_Toc525652590"/>
      <w:r>
        <w:t xml:space="preserve">Definitions and </w:t>
      </w:r>
      <w:r w:rsidR="00583F7B" w:rsidRPr="00AC2AD3">
        <w:t>Interpretation</w:t>
      </w:r>
      <w:bookmarkEnd w:id="52"/>
      <w:bookmarkEnd w:id="53"/>
      <w:bookmarkEnd w:id="54"/>
      <w:bookmarkEnd w:id="55"/>
      <w:bookmarkEnd w:id="56"/>
      <w:bookmarkEnd w:id="57"/>
      <w:bookmarkEnd w:id="58"/>
      <w:bookmarkEnd w:id="59"/>
      <w:bookmarkEnd w:id="60"/>
      <w:bookmarkEnd w:id="61"/>
    </w:p>
    <w:p w14:paraId="38E3BEE1" w14:textId="77777777" w:rsidR="002711A7" w:rsidRPr="00DC25E6" w:rsidRDefault="00DC25E6" w:rsidP="00823F3E">
      <w:pPr>
        <w:pStyle w:val="LDStandard3"/>
      </w:pPr>
      <w:bookmarkStart w:id="62" w:name="_Toc525652591"/>
      <w:r w:rsidRPr="00DC25E6">
        <w:t>Definitions</w:t>
      </w:r>
      <w:bookmarkEnd w:id="62"/>
    </w:p>
    <w:p w14:paraId="141E9A6D" w14:textId="77777777" w:rsidR="00E530C6" w:rsidRDefault="00E530C6" w:rsidP="00823F3E">
      <w:pPr>
        <w:pStyle w:val="LDIndent1"/>
      </w:pPr>
      <w:bookmarkStart w:id="63" w:name="_Toc508717204"/>
      <w:bookmarkStart w:id="64" w:name="_Toc508717330"/>
      <w:r>
        <w:t xml:space="preserve">In this </w:t>
      </w:r>
      <w:r w:rsidR="00D92A22">
        <w:t>ISA</w:t>
      </w:r>
      <w:r>
        <w:t xml:space="preserve"> unless the contrary intention appears, the following definitions will apply:</w:t>
      </w:r>
      <w:bookmarkEnd w:id="63"/>
      <w:bookmarkEnd w:id="64"/>
    </w:p>
    <w:p w14:paraId="11A18BED" w14:textId="30DB78CC" w:rsidR="00E530C6" w:rsidRDefault="00E530C6" w:rsidP="00823F3E">
      <w:pPr>
        <w:pStyle w:val="LDIndent1"/>
      </w:pPr>
      <w:bookmarkStart w:id="65" w:name="_Toc508717206"/>
      <w:bookmarkStart w:id="66" w:name="_Toc508717332"/>
      <w:r w:rsidRPr="00E530C6">
        <w:rPr>
          <w:b/>
        </w:rPr>
        <w:t xml:space="preserve">Business Day </w:t>
      </w:r>
      <w:r>
        <w:t xml:space="preserve">means any day that is not a Saturday, Sunday or a public holiday (being a public holiday appointed as such under the </w:t>
      </w:r>
      <w:r w:rsidRPr="00E530C6">
        <w:rPr>
          <w:i/>
        </w:rPr>
        <w:t>Public Holidays Act 1993</w:t>
      </w:r>
      <w:r w:rsidR="00706068">
        <w:rPr>
          <w:i/>
        </w:rPr>
        <w:t xml:space="preserve"> </w:t>
      </w:r>
      <w:r w:rsidR="00706068" w:rsidRPr="00706068">
        <w:t>(Vic)</w:t>
      </w:r>
      <w:r>
        <w:t>) in Melbourne.</w:t>
      </w:r>
      <w:bookmarkEnd w:id="65"/>
      <w:bookmarkEnd w:id="66"/>
      <w:r>
        <w:t xml:space="preserve"> </w:t>
      </w:r>
    </w:p>
    <w:p w14:paraId="7642AB96" w14:textId="6C60FB05" w:rsidR="00DA0922" w:rsidRDefault="00DA0922" w:rsidP="003D76BD">
      <w:pPr>
        <w:pStyle w:val="LDIndent1"/>
      </w:pPr>
      <w:bookmarkStart w:id="67" w:name="_Toc508717208"/>
      <w:bookmarkStart w:id="68" w:name="_Toc508717334"/>
      <w:r>
        <w:rPr>
          <w:b/>
        </w:rPr>
        <w:t xml:space="preserve">Data </w:t>
      </w:r>
      <w:r>
        <w:t>means</w:t>
      </w:r>
      <w:r w:rsidR="00706068">
        <w:t>, in relation to the</w:t>
      </w:r>
      <w:r w:rsidR="003D76BD">
        <w:t xml:space="preserve"> Project, data, datasets or other information that a Party </w:t>
      </w:r>
      <w:r w:rsidR="003D76BD" w:rsidRPr="007C6B1B">
        <w:t>own</w:t>
      </w:r>
      <w:r w:rsidR="003D76BD">
        <w:t>s or</w:t>
      </w:r>
      <w:r w:rsidR="003D76BD" w:rsidRPr="007C6B1B">
        <w:t xml:space="preserve"> has authorised access</w:t>
      </w:r>
      <w:r w:rsidR="003D76BD">
        <w:t xml:space="preserve"> to,</w:t>
      </w:r>
      <w:r w:rsidR="003D76BD" w:rsidRPr="007C6B1B">
        <w:t xml:space="preserve"> </w:t>
      </w:r>
      <w:r w:rsidR="003D76BD">
        <w:t>and is authoris</w:t>
      </w:r>
      <w:r w:rsidR="003D76BD" w:rsidRPr="00AB02EF">
        <w:t xml:space="preserve">ed </w:t>
      </w:r>
      <w:r w:rsidR="003D76BD">
        <w:t>or</w:t>
      </w:r>
      <w:r w:rsidR="003D76BD" w:rsidRPr="00AB02EF">
        <w:t xml:space="preserve"> permitted in accordance with Law to use and disclose,</w:t>
      </w:r>
      <w:r w:rsidR="003D76BD">
        <w:t xml:space="preserve"> </w:t>
      </w:r>
      <w:r w:rsidR="003D76BD" w:rsidRPr="00AB02EF">
        <w:t xml:space="preserve">as </w:t>
      </w:r>
      <w:r w:rsidR="003D76BD">
        <w:t xml:space="preserve">specified </w:t>
      </w:r>
      <w:r w:rsidR="003D76BD" w:rsidRPr="00AB02EF">
        <w:t xml:space="preserve">in </w:t>
      </w:r>
      <w:r w:rsidR="003D76BD">
        <w:t xml:space="preserve">the </w:t>
      </w:r>
      <w:r w:rsidR="003D76BD" w:rsidRPr="00AB02EF">
        <w:t>schedule</w:t>
      </w:r>
      <w:r w:rsidR="003D76BD">
        <w:t>, and may include linked data and data linkage keys.</w:t>
      </w:r>
      <w:bookmarkEnd w:id="67"/>
      <w:bookmarkEnd w:id="68"/>
    </w:p>
    <w:p w14:paraId="3544BD1C" w14:textId="15858323" w:rsidR="00E530C6" w:rsidRDefault="00E530C6" w:rsidP="00E530C6">
      <w:pPr>
        <w:pStyle w:val="LDIndent1"/>
      </w:pPr>
      <w:bookmarkStart w:id="69" w:name="_Toc508717211"/>
      <w:bookmarkStart w:id="70" w:name="_Toc508717335"/>
      <w:r w:rsidRPr="00E530C6">
        <w:rPr>
          <w:b/>
        </w:rPr>
        <w:t xml:space="preserve">Data </w:t>
      </w:r>
      <w:r w:rsidR="00F76B79">
        <w:rPr>
          <w:b/>
        </w:rPr>
        <w:t>Custodian</w:t>
      </w:r>
      <w:r>
        <w:t xml:space="preserve"> means </w:t>
      </w:r>
      <w:r w:rsidR="00E22EF9">
        <w:t xml:space="preserve">the </w:t>
      </w:r>
      <w:r w:rsidR="00340BF0" w:rsidRPr="00E6021E">
        <w:t>business unit of the organisation</w:t>
      </w:r>
      <w:r w:rsidR="00956A20">
        <w:t xml:space="preserve"> providing or receiving the Data</w:t>
      </w:r>
      <w:r w:rsidR="00340BF0">
        <w:t xml:space="preserve"> </w:t>
      </w:r>
      <w:r w:rsidR="009E22F7">
        <w:t xml:space="preserve">who </w:t>
      </w:r>
      <w:r>
        <w:t>has responsibility for:</w:t>
      </w:r>
      <w:bookmarkEnd w:id="69"/>
      <w:bookmarkEnd w:id="70"/>
      <w:r w:rsidR="00387B47">
        <w:t xml:space="preserve"> </w:t>
      </w:r>
    </w:p>
    <w:p w14:paraId="29179C83" w14:textId="77777777" w:rsidR="00E530C6" w:rsidRDefault="00E530C6" w:rsidP="00A52116">
      <w:pPr>
        <w:pStyle w:val="LDStandard4"/>
        <w:numPr>
          <w:ilvl w:val="3"/>
          <w:numId w:val="14"/>
        </w:numPr>
      </w:pPr>
      <w:r>
        <w:tab/>
      </w:r>
      <w:bookmarkStart w:id="71" w:name="_Toc508717073"/>
      <w:bookmarkStart w:id="72" w:name="_Toc508717212"/>
      <w:r>
        <w:t>maintaining and updating a Data Source;</w:t>
      </w:r>
      <w:bookmarkEnd w:id="71"/>
      <w:bookmarkEnd w:id="72"/>
    </w:p>
    <w:p w14:paraId="09DC100E" w14:textId="77777777" w:rsidR="00E530C6" w:rsidRDefault="00E530C6" w:rsidP="00823F3E">
      <w:pPr>
        <w:pStyle w:val="LDStandard4"/>
      </w:pPr>
      <w:r>
        <w:tab/>
      </w:r>
      <w:bookmarkStart w:id="73" w:name="_Toc508717074"/>
      <w:bookmarkStart w:id="74" w:name="_Toc508717213"/>
      <w:r>
        <w:t>ensuring the quality of the data from that Data Source; and</w:t>
      </w:r>
      <w:bookmarkEnd w:id="73"/>
      <w:bookmarkEnd w:id="74"/>
    </w:p>
    <w:p w14:paraId="5A60A0FB" w14:textId="77777777" w:rsidR="00E530C6" w:rsidRDefault="00E530C6" w:rsidP="00823F3E">
      <w:pPr>
        <w:pStyle w:val="LDStandard4"/>
      </w:pPr>
      <w:r>
        <w:tab/>
      </w:r>
      <w:bookmarkStart w:id="75" w:name="_Toc508717075"/>
      <w:bookmarkStart w:id="76" w:name="_Toc508717214"/>
      <w:r>
        <w:t xml:space="preserve">controlling the release, use and modification of </w:t>
      </w:r>
      <w:r w:rsidR="00DA0922">
        <w:t xml:space="preserve">Data </w:t>
      </w:r>
      <w:r>
        <w:t>from that Data Source.</w:t>
      </w:r>
      <w:bookmarkEnd w:id="75"/>
      <w:bookmarkEnd w:id="76"/>
    </w:p>
    <w:p w14:paraId="480CAA5B" w14:textId="77777777" w:rsidR="00137FEB" w:rsidRDefault="00E530C6" w:rsidP="00E530C6">
      <w:pPr>
        <w:pStyle w:val="LDIndent1"/>
      </w:pPr>
      <w:bookmarkStart w:id="77" w:name="_Toc508717215"/>
      <w:bookmarkStart w:id="78" w:name="_Toc508717336"/>
      <w:r w:rsidRPr="00E530C6">
        <w:rPr>
          <w:b/>
        </w:rPr>
        <w:t>Data Source</w:t>
      </w:r>
      <w:r>
        <w:t xml:space="preserve"> means a data repository from which </w:t>
      </w:r>
      <w:r w:rsidR="00DA0922">
        <w:t xml:space="preserve">Data </w:t>
      </w:r>
      <w:r>
        <w:t>is extracted</w:t>
      </w:r>
      <w:r w:rsidR="00ED2E73">
        <w:t xml:space="preserve"> </w:t>
      </w:r>
      <w:r w:rsidR="00ED2E73" w:rsidRPr="008F5ED8">
        <w:t>or otherwise obtained</w:t>
      </w:r>
      <w:r>
        <w:t>.</w:t>
      </w:r>
      <w:bookmarkEnd w:id="77"/>
      <w:bookmarkEnd w:id="78"/>
    </w:p>
    <w:p w14:paraId="28F0317D" w14:textId="59D970A3" w:rsidR="00005EBC" w:rsidRPr="00FE65D1" w:rsidRDefault="00005EBC" w:rsidP="00E530C6">
      <w:pPr>
        <w:pStyle w:val="LDIndent1"/>
      </w:pPr>
      <w:bookmarkStart w:id="79" w:name="_Toc508717216"/>
      <w:bookmarkStart w:id="80" w:name="_Toc508717337"/>
      <w:r>
        <w:rPr>
          <w:b/>
        </w:rPr>
        <w:t>De-identified</w:t>
      </w:r>
      <w:r>
        <w:t xml:space="preserve"> </w:t>
      </w:r>
      <w:r w:rsidR="009D0D3C">
        <w:t xml:space="preserve">means 'de-identified' as that term is defined </w:t>
      </w:r>
      <w:r w:rsidR="00956A20">
        <w:t xml:space="preserve">in </w:t>
      </w:r>
      <w:r>
        <w:t xml:space="preserve">the </w:t>
      </w:r>
      <w:r>
        <w:rPr>
          <w:i/>
        </w:rPr>
        <w:t>Privacy and Data Protection Act 2014</w:t>
      </w:r>
      <w:r w:rsidR="00706068">
        <w:rPr>
          <w:i/>
        </w:rPr>
        <w:t xml:space="preserve"> </w:t>
      </w:r>
      <w:r w:rsidR="00706068" w:rsidRPr="00706068">
        <w:t>(Vic)</w:t>
      </w:r>
      <w:r>
        <w:t>.</w:t>
      </w:r>
      <w:bookmarkEnd w:id="79"/>
      <w:bookmarkEnd w:id="80"/>
    </w:p>
    <w:p w14:paraId="21A74661" w14:textId="2FC2A8FB" w:rsidR="00753622" w:rsidRPr="0037681F" w:rsidRDefault="00753622" w:rsidP="00753622">
      <w:pPr>
        <w:pStyle w:val="LDIndent1"/>
      </w:pPr>
      <w:bookmarkStart w:id="81" w:name="_Toc508717217"/>
      <w:bookmarkStart w:id="82" w:name="_Toc508717338"/>
      <w:r w:rsidRPr="008F5ED8">
        <w:rPr>
          <w:b/>
        </w:rPr>
        <w:t xml:space="preserve">Government Agency </w:t>
      </w:r>
      <w:r w:rsidRPr="008F5ED8">
        <w:t>means any government or any public, statutory, governmental, semi-governmental, local governmental or judicial body, entity or authority and includes a Minister of the Crown and any person, body, entity or authority exercising a power pursuant to an Act of Parliament.</w:t>
      </w:r>
      <w:bookmarkEnd w:id="81"/>
      <w:bookmarkEnd w:id="82"/>
    </w:p>
    <w:p w14:paraId="2943B308" w14:textId="3D1A4DB0" w:rsidR="00F76B79" w:rsidRDefault="00F76B79" w:rsidP="00E530C6">
      <w:pPr>
        <w:pStyle w:val="LDIndent1"/>
      </w:pPr>
      <w:bookmarkStart w:id="83" w:name="_Toc508717218"/>
      <w:bookmarkStart w:id="84" w:name="_Toc508717339"/>
      <w:r w:rsidRPr="007F4891">
        <w:rPr>
          <w:b/>
        </w:rPr>
        <w:t>Health Information</w:t>
      </w:r>
      <w:r>
        <w:t xml:space="preserve"> means 'health information' as that term is defined in the </w:t>
      </w:r>
      <w:r w:rsidRPr="007F4891">
        <w:rPr>
          <w:i/>
        </w:rPr>
        <w:t>Health Records Act 2001</w:t>
      </w:r>
      <w:r w:rsidR="00706068">
        <w:rPr>
          <w:i/>
        </w:rPr>
        <w:t xml:space="preserve"> </w:t>
      </w:r>
      <w:r w:rsidR="00706068" w:rsidRPr="00706068">
        <w:t>(Vic)</w:t>
      </w:r>
      <w:r>
        <w:t>.</w:t>
      </w:r>
      <w:bookmarkEnd w:id="83"/>
      <w:bookmarkEnd w:id="84"/>
      <w:r w:rsidR="00A7233E">
        <w:t xml:space="preserve"> </w:t>
      </w:r>
    </w:p>
    <w:p w14:paraId="1C01A372" w14:textId="05C2F3B0" w:rsidR="00475E79" w:rsidRDefault="00475E79" w:rsidP="00E530C6">
      <w:pPr>
        <w:pStyle w:val="LDIndent1"/>
      </w:pPr>
      <w:r w:rsidRPr="00D26825">
        <w:rPr>
          <w:b/>
        </w:rPr>
        <w:t>HPP</w:t>
      </w:r>
      <w:r>
        <w:t xml:space="preserve"> means a 'health privacy principle'</w:t>
      </w:r>
      <w:r w:rsidRPr="00475E79">
        <w:t xml:space="preserve"> </w:t>
      </w:r>
      <w:r>
        <w:t xml:space="preserve">as that term is defined in the </w:t>
      </w:r>
      <w:r w:rsidRPr="007F4891">
        <w:rPr>
          <w:i/>
        </w:rPr>
        <w:t>Health Records Act 2001</w:t>
      </w:r>
      <w:r w:rsidR="00956A20">
        <w:rPr>
          <w:i/>
        </w:rPr>
        <w:t xml:space="preserve"> </w:t>
      </w:r>
      <w:r w:rsidR="00706068" w:rsidRPr="00706068">
        <w:t>(Vic)</w:t>
      </w:r>
      <w:r>
        <w:t>.</w:t>
      </w:r>
    </w:p>
    <w:p w14:paraId="730F9B6B" w14:textId="77777777" w:rsidR="00D92A22" w:rsidRDefault="00D92A22" w:rsidP="00E530C6">
      <w:pPr>
        <w:pStyle w:val="LDIndent1"/>
      </w:pPr>
      <w:bookmarkStart w:id="85" w:name="_Toc508717219"/>
      <w:bookmarkStart w:id="86" w:name="_Toc508717340"/>
      <w:r>
        <w:rPr>
          <w:b/>
        </w:rPr>
        <w:t>ISA</w:t>
      </w:r>
      <w:r>
        <w:t xml:space="preserve"> means this information sharing agreement as amended from time to time.</w:t>
      </w:r>
      <w:bookmarkEnd w:id="85"/>
      <w:bookmarkEnd w:id="86"/>
    </w:p>
    <w:p w14:paraId="38CA4FAF" w14:textId="77777777" w:rsidR="00E530C6" w:rsidRPr="008F5ED8" w:rsidRDefault="00E530C6" w:rsidP="00E530C6">
      <w:pPr>
        <w:pStyle w:val="LDIndent1"/>
      </w:pPr>
      <w:bookmarkStart w:id="87" w:name="_Toc508717220"/>
      <w:bookmarkStart w:id="88" w:name="_Toc508717341"/>
      <w:r w:rsidRPr="008F5ED8">
        <w:rPr>
          <w:b/>
        </w:rPr>
        <w:t xml:space="preserve">Law </w:t>
      </w:r>
      <w:r w:rsidRPr="008F5ED8">
        <w:t>means:</w:t>
      </w:r>
      <w:bookmarkEnd w:id="87"/>
      <w:bookmarkEnd w:id="88"/>
    </w:p>
    <w:p w14:paraId="445FB122" w14:textId="77777777" w:rsidR="00E530C6" w:rsidRPr="008F5ED8" w:rsidRDefault="00E530C6" w:rsidP="00A52116">
      <w:pPr>
        <w:pStyle w:val="LDStandard4"/>
        <w:numPr>
          <w:ilvl w:val="3"/>
          <w:numId w:val="15"/>
        </w:numPr>
      </w:pPr>
      <w:r w:rsidRPr="008F5ED8">
        <w:tab/>
      </w:r>
      <w:bookmarkStart w:id="89" w:name="_Toc508717076"/>
      <w:bookmarkStart w:id="90" w:name="_Toc508717221"/>
      <w:r w:rsidRPr="008F5ED8">
        <w:t>principles of law or equity established by decisions of courts within the Commonwealth of Australia;</w:t>
      </w:r>
      <w:bookmarkEnd w:id="89"/>
      <w:bookmarkEnd w:id="90"/>
    </w:p>
    <w:p w14:paraId="261B46E9" w14:textId="4DAEBC58" w:rsidR="00E530C6" w:rsidRPr="008F5ED8" w:rsidRDefault="00E530C6" w:rsidP="00823F3E">
      <w:pPr>
        <w:pStyle w:val="LDStandard4"/>
      </w:pPr>
      <w:r w:rsidRPr="008F5ED8">
        <w:tab/>
      </w:r>
      <w:bookmarkStart w:id="91" w:name="_Toc508717077"/>
      <w:bookmarkStart w:id="92" w:name="_Toc508717222"/>
      <w:r w:rsidRPr="008F5ED8">
        <w:t xml:space="preserve">statutes, regulations, by-laws, ordinances, orders, awards, proclamations and local laws of the Commonwealth, State of Victoria, any local government or a Government </w:t>
      </w:r>
      <w:r w:rsidR="00D869BE">
        <w:t>A</w:t>
      </w:r>
      <w:r w:rsidR="004965DD" w:rsidRPr="008F5ED8">
        <w:t>gency</w:t>
      </w:r>
      <w:r w:rsidRPr="008F5ED8">
        <w:t>;</w:t>
      </w:r>
      <w:bookmarkEnd w:id="91"/>
      <w:bookmarkEnd w:id="92"/>
      <w:r w:rsidR="004965DD" w:rsidRPr="008F5ED8">
        <w:t xml:space="preserve"> </w:t>
      </w:r>
    </w:p>
    <w:p w14:paraId="7F7C1F26" w14:textId="77777777" w:rsidR="00E530C6" w:rsidRPr="008F5ED8" w:rsidRDefault="00E530C6" w:rsidP="00823F3E">
      <w:pPr>
        <w:pStyle w:val="LDStandard4"/>
      </w:pPr>
      <w:r w:rsidRPr="008F5ED8">
        <w:tab/>
      </w:r>
      <w:bookmarkStart w:id="93" w:name="_Toc508717078"/>
      <w:bookmarkStart w:id="94" w:name="_Toc508717223"/>
      <w:r w:rsidRPr="008F5ED8">
        <w:t>the Constitution of the Commonwealth;</w:t>
      </w:r>
      <w:bookmarkEnd w:id="93"/>
      <w:bookmarkEnd w:id="94"/>
    </w:p>
    <w:p w14:paraId="57C3F215" w14:textId="565CE156" w:rsidR="00E530C6" w:rsidRPr="008F5ED8" w:rsidRDefault="00E530C6" w:rsidP="00823F3E">
      <w:pPr>
        <w:pStyle w:val="LDStandard4"/>
      </w:pPr>
      <w:r w:rsidRPr="008F5ED8">
        <w:lastRenderedPageBreak/>
        <w:tab/>
      </w:r>
      <w:bookmarkStart w:id="95" w:name="_Toc508717079"/>
      <w:bookmarkStart w:id="96" w:name="_Toc508717224"/>
      <w:r w:rsidRPr="008F5ED8">
        <w:t xml:space="preserve">binding </w:t>
      </w:r>
      <w:r w:rsidR="004965DD" w:rsidRPr="008F5ED8">
        <w:t xml:space="preserve">requirements </w:t>
      </w:r>
      <w:r w:rsidRPr="008F5ED8">
        <w:t xml:space="preserve">and mandatory approvals (including conditions) of the Commonwealth, the State of Victoria or a Government </w:t>
      </w:r>
      <w:r w:rsidR="00D869BE">
        <w:t>A</w:t>
      </w:r>
      <w:r w:rsidR="004965DD" w:rsidRPr="008F5ED8">
        <w:t xml:space="preserve">gency </w:t>
      </w:r>
      <w:r w:rsidRPr="008F5ED8">
        <w:t>which have the force of law; and</w:t>
      </w:r>
      <w:bookmarkEnd w:id="95"/>
      <w:bookmarkEnd w:id="96"/>
      <w:r w:rsidR="004965DD" w:rsidRPr="008F5ED8">
        <w:t xml:space="preserve"> </w:t>
      </w:r>
    </w:p>
    <w:p w14:paraId="132B0472" w14:textId="7CBC2821" w:rsidR="00E530C6" w:rsidRPr="008F5ED8" w:rsidRDefault="00E530C6" w:rsidP="00823F3E">
      <w:pPr>
        <w:pStyle w:val="LDStandard4"/>
      </w:pPr>
      <w:r w:rsidRPr="008F5ED8">
        <w:tab/>
      </w:r>
      <w:bookmarkStart w:id="97" w:name="_Toc508717080"/>
      <w:bookmarkStart w:id="98" w:name="_Toc508717225"/>
      <w:r w:rsidRPr="008F5ED8">
        <w:t xml:space="preserve">guidelines of the Commonwealth, the State of Victoria or a Government </w:t>
      </w:r>
      <w:r w:rsidR="00D869BE">
        <w:t>A</w:t>
      </w:r>
      <w:r w:rsidR="004965DD" w:rsidRPr="008F5ED8">
        <w:t xml:space="preserve">gency </w:t>
      </w:r>
      <w:r w:rsidRPr="008F5ED8">
        <w:t>which have the force of law.</w:t>
      </w:r>
      <w:bookmarkEnd w:id="97"/>
      <w:bookmarkEnd w:id="98"/>
    </w:p>
    <w:p w14:paraId="745643B5" w14:textId="77777777" w:rsidR="00E530C6" w:rsidRDefault="00E530C6" w:rsidP="00E530C6">
      <w:pPr>
        <w:pStyle w:val="LDIndent1"/>
      </w:pPr>
      <w:bookmarkStart w:id="99" w:name="_Toc508717226"/>
      <w:bookmarkStart w:id="100" w:name="_Toc508717342"/>
      <w:r w:rsidRPr="00E530C6">
        <w:rPr>
          <w:b/>
        </w:rPr>
        <w:t xml:space="preserve">Notice </w:t>
      </w:r>
      <w:r>
        <w:t xml:space="preserve">means a written notice, consent, approval or other communication in the English language, given under this </w:t>
      </w:r>
      <w:r w:rsidR="00D92A22">
        <w:t>ISA</w:t>
      </w:r>
      <w:r>
        <w:t>.</w:t>
      </w:r>
      <w:bookmarkEnd w:id="99"/>
      <w:bookmarkEnd w:id="100"/>
    </w:p>
    <w:p w14:paraId="2C705CBC" w14:textId="77777777" w:rsidR="00E530C6" w:rsidRDefault="00E530C6" w:rsidP="00E530C6">
      <w:pPr>
        <w:pStyle w:val="LDIndent1"/>
      </w:pPr>
      <w:bookmarkStart w:id="101" w:name="_Toc508717227"/>
      <w:bookmarkStart w:id="102" w:name="_Toc508717343"/>
      <w:r w:rsidRPr="00E530C6">
        <w:rPr>
          <w:b/>
        </w:rPr>
        <w:t xml:space="preserve">Party </w:t>
      </w:r>
      <w:r w:rsidRPr="0037681F">
        <w:t>and</w:t>
      </w:r>
      <w:r w:rsidRPr="00E530C6">
        <w:rPr>
          <w:b/>
        </w:rPr>
        <w:t xml:space="preserve"> Parties </w:t>
      </w:r>
      <w:r>
        <w:t xml:space="preserve">means severally the parties to this </w:t>
      </w:r>
      <w:r w:rsidR="00D92A22">
        <w:t>ISA</w:t>
      </w:r>
      <w:r>
        <w:t>.</w:t>
      </w:r>
      <w:bookmarkEnd w:id="101"/>
      <w:bookmarkEnd w:id="102"/>
    </w:p>
    <w:p w14:paraId="6DA25403" w14:textId="7DDF6B15" w:rsidR="00E530C6" w:rsidRDefault="00E530C6" w:rsidP="00E530C6">
      <w:pPr>
        <w:pStyle w:val="LDIndent1"/>
      </w:pPr>
      <w:bookmarkStart w:id="103" w:name="_Toc508717229"/>
      <w:bookmarkStart w:id="104" w:name="_Toc508717345"/>
      <w:r w:rsidRPr="00E530C6">
        <w:rPr>
          <w:b/>
        </w:rPr>
        <w:t xml:space="preserve">Personal Information </w:t>
      </w:r>
      <w:r w:rsidR="00F76B79">
        <w:t>means 'per</w:t>
      </w:r>
      <w:r w:rsidR="00DA0922">
        <w:t>s</w:t>
      </w:r>
      <w:r w:rsidR="00F76B79">
        <w:t>onal information' as that term is defined</w:t>
      </w:r>
      <w:r w:rsidR="00F76B79" w:rsidRPr="007F4891">
        <w:t xml:space="preserve"> in the </w:t>
      </w:r>
      <w:r w:rsidR="00DF3AE1">
        <w:rPr>
          <w:i/>
        </w:rPr>
        <w:t>Privacy and Data Protection Act 2014</w:t>
      </w:r>
      <w:r w:rsidR="00706068">
        <w:rPr>
          <w:i/>
        </w:rPr>
        <w:t xml:space="preserve"> </w:t>
      </w:r>
      <w:r w:rsidR="00706068" w:rsidRPr="00706068">
        <w:t>(Vic)</w:t>
      </w:r>
      <w:r>
        <w:t>.</w:t>
      </w:r>
      <w:bookmarkEnd w:id="103"/>
      <w:bookmarkEnd w:id="104"/>
    </w:p>
    <w:p w14:paraId="124C1967" w14:textId="5EDDFA2F" w:rsidR="00E6021E" w:rsidRDefault="00E6021E" w:rsidP="00E6021E">
      <w:pPr>
        <w:pStyle w:val="LDIndent1"/>
      </w:pPr>
      <w:bookmarkStart w:id="105" w:name="_Toc508717230"/>
      <w:bookmarkStart w:id="106" w:name="_Toc508717346"/>
      <w:r>
        <w:rPr>
          <w:b/>
        </w:rPr>
        <w:t xml:space="preserve">Privacy Officer </w:t>
      </w:r>
      <w:r>
        <w:t xml:space="preserve">means a </w:t>
      </w:r>
      <w:r w:rsidRPr="000D651F">
        <w:t>privacy officer under clause </w:t>
      </w:r>
      <w:r w:rsidRPr="000D651F">
        <w:fldChar w:fldCharType="begin"/>
      </w:r>
      <w:r w:rsidRPr="000D651F">
        <w:instrText xml:space="preserve"> REF _Ref474511361 \r \h </w:instrText>
      </w:r>
      <w:r w:rsidR="00706068" w:rsidRPr="000D651F">
        <w:instrText xml:space="preserve"> \* MERGEFORMAT </w:instrText>
      </w:r>
      <w:r w:rsidRPr="000D651F">
        <w:fldChar w:fldCharType="separate"/>
      </w:r>
      <w:r w:rsidR="00C2272A">
        <w:t>19.2</w:t>
      </w:r>
      <w:r w:rsidRPr="000D651F">
        <w:fldChar w:fldCharType="end"/>
      </w:r>
      <w:r w:rsidRPr="000D651F">
        <w:t>.</w:t>
      </w:r>
      <w:bookmarkEnd w:id="105"/>
      <w:bookmarkEnd w:id="106"/>
    </w:p>
    <w:p w14:paraId="4BE9AEA6" w14:textId="5ED8980A" w:rsidR="00706068" w:rsidRDefault="00706068" w:rsidP="00706068">
      <w:pPr>
        <w:pStyle w:val="LDIndent1"/>
        <w:rPr>
          <w:b/>
        </w:rPr>
      </w:pPr>
      <w:bookmarkStart w:id="107" w:name="_Toc508717228"/>
      <w:bookmarkStart w:id="108" w:name="_Toc508717344"/>
      <w:bookmarkStart w:id="109" w:name="_Toc508717233"/>
      <w:bookmarkStart w:id="110" w:name="_Toc508717349"/>
      <w:r>
        <w:rPr>
          <w:b/>
        </w:rPr>
        <w:t>Project</w:t>
      </w:r>
      <w:r w:rsidRPr="00557F45">
        <w:t xml:space="preserve"> means the proje</w:t>
      </w:r>
      <w:r w:rsidRPr="00F72511">
        <w:t>ct set out in the Schedule to</w:t>
      </w:r>
      <w:r w:rsidRPr="00557F45">
        <w:t xml:space="preserve"> this ISA at the commencement of this ISA</w:t>
      </w:r>
      <w:r>
        <w:t>, titled</w:t>
      </w:r>
      <w:r w:rsidRPr="009F2A3B">
        <w:rPr>
          <w:rPrChange w:id="111" w:author="Logan Wu" w:date="2021-12-15T16:32:00Z">
            <w:rPr/>
          </w:rPrChange>
        </w:rPr>
        <w:t xml:space="preserve"> ‘</w:t>
      </w:r>
      <w:ins w:id="112" w:author="Logan Wu" w:date="2021-12-15T13:28:00Z">
        <w:r w:rsidR="00BE48B8" w:rsidRPr="009F2A3B">
          <w:rPr>
            <w:i/>
            <w:rPrChange w:id="113" w:author="Logan Wu" w:date="2021-12-15T16:32:00Z">
              <w:rPr>
                <w:i/>
                <w:color w:val="7030A0"/>
              </w:rPr>
            </w:rPrChange>
          </w:rPr>
          <w:t xml:space="preserve">Estimating Individual COVID-19 Reproduction Numbers From Data </w:t>
        </w:r>
      </w:ins>
      <w:del w:id="114" w:author="Logan Wu" w:date="2021-12-15T13:28:00Z">
        <w:r w:rsidRPr="009F2A3B" w:rsidDel="00BE48B8">
          <w:rPr>
            <w:i/>
            <w:rPrChange w:id="115" w:author="Logan Wu" w:date="2021-12-15T16:32:00Z">
              <w:rPr>
                <w:i/>
                <w:color w:val="7030A0"/>
              </w:rPr>
            </w:rPrChange>
          </w:rPr>
          <w:delText>[insert title of Project]</w:delText>
        </w:r>
      </w:del>
      <w:r w:rsidRPr="009F2A3B">
        <w:rPr>
          <w:i/>
          <w:rPrChange w:id="116" w:author="Logan Wu" w:date="2021-12-15T16:32:00Z">
            <w:rPr>
              <w:i/>
              <w:color w:val="7030A0"/>
            </w:rPr>
          </w:rPrChange>
        </w:rPr>
        <w:t>’</w:t>
      </w:r>
      <w:r w:rsidRPr="009F2A3B">
        <w:rPr>
          <w:rPrChange w:id="117" w:author="Logan Wu" w:date="2021-12-15T16:32:00Z">
            <w:rPr/>
          </w:rPrChange>
        </w:rPr>
        <w:t xml:space="preserve">. </w:t>
      </w:r>
      <w:bookmarkEnd w:id="107"/>
      <w:bookmarkEnd w:id="108"/>
    </w:p>
    <w:p w14:paraId="332D5FF0" w14:textId="7883BDD9" w:rsidR="008105DE" w:rsidRPr="008105DE" w:rsidRDefault="008105DE" w:rsidP="00E530C6">
      <w:pPr>
        <w:pStyle w:val="LDIndent1"/>
      </w:pPr>
      <w:r>
        <w:rPr>
          <w:b/>
        </w:rPr>
        <w:t>Project Team</w:t>
      </w:r>
      <w:r>
        <w:t xml:space="preserve"> </w:t>
      </w:r>
      <w:r w:rsidRPr="008105DE">
        <w:t>in relation to a Party means the individuals spe</w:t>
      </w:r>
      <w:r w:rsidRPr="00AB02EF">
        <w:t xml:space="preserve">cified in the schedule who are working on </w:t>
      </w:r>
      <w:r w:rsidR="00706068">
        <w:t>the</w:t>
      </w:r>
      <w:r w:rsidRPr="00AB02EF">
        <w:t xml:space="preserve"> Project</w:t>
      </w:r>
      <w:bookmarkEnd w:id="109"/>
      <w:bookmarkEnd w:id="110"/>
      <w:r w:rsidR="00771866">
        <w:t xml:space="preserve"> and who have a need to access the Data. </w:t>
      </w:r>
    </w:p>
    <w:p w14:paraId="590DA761" w14:textId="7059D7E7" w:rsidR="004E48EC" w:rsidRPr="004E48EC" w:rsidRDefault="0045121A" w:rsidP="004E48EC">
      <w:pPr>
        <w:pStyle w:val="LDIndent1"/>
        <w:rPr>
          <w:b/>
        </w:rPr>
      </w:pPr>
      <w:bookmarkStart w:id="118" w:name="_Toc508717234"/>
      <w:bookmarkStart w:id="119" w:name="_Toc508717350"/>
      <w:r>
        <w:rPr>
          <w:b/>
        </w:rPr>
        <w:t>Protective Data Security Plan</w:t>
      </w:r>
      <w:r w:rsidR="004E48EC" w:rsidRPr="00D03FFE">
        <w:t xml:space="preserve"> </w:t>
      </w:r>
      <w:r w:rsidRPr="00D03FFE">
        <w:t>means a</w:t>
      </w:r>
      <w:r w:rsidRPr="0045121A">
        <w:t xml:space="preserve"> 'protecti</w:t>
      </w:r>
      <w:r>
        <w:t>ve data security plan' as that term is defined</w:t>
      </w:r>
      <w:r w:rsidRPr="007F4891">
        <w:t xml:space="preserve"> in the </w:t>
      </w:r>
      <w:r>
        <w:rPr>
          <w:i/>
        </w:rPr>
        <w:t>Privacy and Data Protection Act 2014</w:t>
      </w:r>
      <w:r w:rsidR="00706068">
        <w:rPr>
          <w:i/>
        </w:rPr>
        <w:t xml:space="preserve"> </w:t>
      </w:r>
      <w:r w:rsidR="00706068" w:rsidRPr="00706068">
        <w:t>(Vic)</w:t>
      </w:r>
      <w:r>
        <w:t>.</w:t>
      </w:r>
      <w:bookmarkEnd w:id="118"/>
      <w:bookmarkEnd w:id="119"/>
      <w:r>
        <w:t xml:space="preserve"> </w:t>
      </w:r>
    </w:p>
    <w:p w14:paraId="4708BF71" w14:textId="3842A6CC" w:rsidR="00E530C6" w:rsidRDefault="00E530C6" w:rsidP="00E530C6">
      <w:pPr>
        <w:pStyle w:val="LDIndent1"/>
      </w:pPr>
      <w:bookmarkStart w:id="120" w:name="_Toc508717236"/>
      <w:bookmarkStart w:id="121" w:name="_Toc508717352"/>
      <w:r w:rsidRPr="00E530C6">
        <w:rPr>
          <w:b/>
        </w:rPr>
        <w:t>Representative</w:t>
      </w:r>
      <w:r>
        <w:t xml:space="preserve"> </w:t>
      </w:r>
      <w:r w:rsidR="00207D8C">
        <w:t xml:space="preserve">means the representative of a Party as set </w:t>
      </w:r>
      <w:r w:rsidR="00207D8C" w:rsidRPr="000D651F">
        <w:t>out in clause </w:t>
      </w:r>
      <w:r w:rsidR="00207D8C" w:rsidRPr="000D651F">
        <w:fldChar w:fldCharType="begin"/>
      </w:r>
      <w:r w:rsidR="00207D8C" w:rsidRPr="000D651F">
        <w:instrText xml:space="preserve"> REF _Ref508727235 \r \h </w:instrText>
      </w:r>
      <w:r w:rsidR="00706068" w:rsidRPr="000D651F">
        <w:instrText xml:space="preserve"> \* MERGEFORMAT </w:instrText>
      </w:r>
      <w:r w:rsidR="00207D8C" w:rsidRPr="000D651F">
        <w:fldChar w:fldCharType="separate"/>
      </w:r>
      <w:r w:rsidR="00C2272A">
        <w:t>22</w:t>
      </w:r>
      <w:r w:rsidR="00207D8C" w:rsidRPr="000D651F">
        <w:fldChar w:fldCharType="end"/>
      </w:r>
      <w:r w:rsidRPr="000D651F">
        <w:t>.</w:t>
      </w:r>
      <w:bookmarkEnd w:id="120"/>
      <w:bookmarkEnd w:id="121"/>
      <w:r w:rsidR="00B565DE">
        <w:t xml:space="preserve"> </w:t>
      </w:r>
    </w:p>
    <w:p w14:paraId="7DC15FB7" w14:textId="7E4500F5" w:rsidR="004E48EC" w:rsidRPr="004E48EC" w:rsidRDefault="004E48EC" w:rsidP="00D5553D">
      <w:pPr>
        <w:pStyle w:val="LDIndent1"/>
        <w:rPr>
          <w:b/>
        </w:rPr>
      </w:pPr>
      <w:bookmarkStart w:id="122" w:name="_Toc508717237"/>
      <w:bookmarkStart w:id="123" w:name="_Toc508717353"/>
      <w:r w:rsidRPr="00D03FFE">
        <w:rPr>
          <w:b/>
        </w:rPr>
        <w:t>Security Risk Profile Assessment</w:t>
      </w:r>
      <w:r>
        <w:rPr>
          <w:b/>
        </w:rPr>
        <w:t xml:space="preserve"> </w:t>
      </w:r>
      <w:r w:rsidRPr="00D03FFE">
        <w:t>means</w:t>
      </w:r>
      <w:r w:rsidR="0045121A" w:rsidRPr="0045121A">
        <w:t xml:space="preserve"> </w:t>
      </w:r>
      <w:r w:rsidR="0045121A" w:rsidRPr="00F21308">
        <w:t>a '</w:t>
      </w:r>
      <w:r w:rsidR="0045121A">
        <w:t>security risk profile assessment' as required under s 89 of</w:t>
      </w:r>
      <w:r w:rsidR="0045121A" w:rsidRPr="007F4891">
        <w:t xml:space="preserve"> the </w:t>
      </w:r>
      <w:r w:rsidR="0045121A">
        <w:rPr>
          <w:i/>
        </w:rPr>
        <w:t>Privacy and Data Protection Act 2014</w:t>
      </w:r>
      <w:r w:rsidR="00706068">
        <w:rPr>
          <w:i/>
        </w:rPr>
        <w:t xml:space="preserve"> </w:t>
      </w:r>
      <w:r w:rsidR="00706068" w:rsidRPr="00706068">
        <w:t>(Vic)</w:t>
      </w:r>
      <w:r w:rsidR="0045121A">
        <w:t>.</w:t>
      </w:r>
      <w:bookmarkEnd w:id="122"/>
      <w:bookmarkEnd w:id="123"/>
      <w:r w:rsidR="0045121A">
        <w:t xml:space="preserve"> </w:t>
      </w:r>
      <w:r w:rsidRPr="004E48EC">
        <w:t xml:space="preserve"> </w:t>
      </w:r>
    </w:p>
    <w:p w14:paraId="1E1889EA" w14:textId="77777777" w:rsidR="00E530C6" w:rsidRDefault="00E530C6" w:rsidP="00E530C6">
      <w:pPr>
        <w:pStyle w:val="LDIndent1"/>
      </w:pPr>
      <w:bookmarkStart w:id="124" w:name="_Toc508717238"/>
      <w:bookmarkStart w:id="125" w:name="_Toc508717354"/>
      <w:r w:rsidRPr="00E530C6">
        <w:rPr>
          <w:b/>
        </w:rPr>
        <w:t xml:space="preserve">State </w:t>
      </w:r>
      <w:r>
        <w:t>means the Crown in the right of the State of Victoria.</w:t>
      </w:r>
      <w:bookmarkEnd w:id="124"/>
      <w:bookmarkEnd w:id="125"/>
    </w:p>
    <w:p w14:paraId="746114C1" w14:textId="7F628689" w:rsidR="004E48EC" w:rsidRPr="00D03FFE" w:rsidRDefault="004E48EC" w:rsidP="00E530C6">
      <w:pPr>
        <w:pStyle w:val="LDIndent1"/>
        <w:rPr>
          <w:b/>
        </w:rPr>
      </w:pPr>
      <w:bookmarkStart w:id="126" w:name="_Toc508717239"/>
      <w:bookmarkStart w:id="127" w:name="_Toc508717355"/>
      <w:r w:rsidRPr="00D03FFE">
        <w:rPr>
          <w:b/>
        </w:rPr>
        <w:t xml:space="preserve">Victorian Protective Data Security Standards </w:t>
      </w:r>
      <w:r>
        <w:t>means any standard issued under Part 4 of the</w:t>
      </w:r>
      <w:r w:rsidRPr="007F4891">
        <w:t xml:space="preserve"> </w:t>
      </w:r>
      <w:r>
        <w:rPr>
          <w:i/>
        </w:rPr>
        <w:t>Privacy and Data Protection Act 2014</w:t>
      </w:r>
      <w:r w:rsidR="00255BD5">
        <w:rPr>
          <w:i/>
        </w:rPr>
        <w:t xml:space="preserve"> </w:t>
      </w:r>
      <w:r w:rsidR="00255BD5" w:rsidRPr="00706068">
        <w:t>(Vic)</w:t>
      </w:r>
      <w:r>
        <w:rPr>
          <w:i/>
        </w:rPr>
        <w:t xml:space="preserve"> </w:t>
      </w:r>
      <w:r w:rsidRPr="00D03FFE">
        <w:t>which is relevant to the activites contemplated in this ISA</w:t>
      </w:r>
      <w:r w:rsidRPr="004E48EC">
        <w:t>.</w:t>
      </w:r>
      <w:bookmarkEnd w:id="126"/>
      <w:bookmarkEnd w:id="127"/>
    </w:p>
    <w:p w14:paraId="34C84A06" w14:textId="77777777" w:rsidR="00E530C6" w:rsidRDefault="00E530C6" w:rsidP="007A6524">
      <w:pPr>
        <w:pStyle w:val="LDStandard3"/>
      </w:pPr>
      <w:bookmarkStart w:id="128" w:name="_Toc525652592"/>
      <w:r>
        <w:t>Interpretation</w:t>
      </w:r>
      <w:bookmarkEnd w:id="128"/>
    </w:p>
    <w:p w14:paraId="02CC925D" w14:textId="77777777" w:rsidR="00E530C6" w:rsidRDefault="00E530C6" w:rsidP="00E530C6">
      <w:pPr>
        <w:pStyle w:val="LDIndent1"/>
      </w:pPr>
      <w:bookmarkStart w:id="129" w:name="_Toc508717240"/>
      <w:bookmarkStart w:id="130" w:name="_Toc508717356"/>
      <w:r>
        <w:t xml:space="preserve">In this </w:t>
      </w:r>
      <w:r w:rsidR="00D92A22">
        <w:t>ISA</w:t>
      </w:r>
      <w:r w:rsidR="007A52E4">
        <w:t xml:space="preserve"> unless the context otherwise requires:</w:t>
      </w:r>
      <w:bookmarkEnd w:id="129"/>
      <w:bookmarkEnd w:id="130"/>
    </w:p>
    <w:p w14:paraId="0F5C00A8" w14:textId="77777777" w:rsidR="00E530C6" w:rsidRDefault="004D5484" w:rsidP="007A6524">
      <w:pPr>
        <w:pStyle w:val="LDStandard4"/>
      </w:pPr>
      <w:r>
        <w:t>h</w:t>
      </w:r>
      <w:r w:rsidRPr="005E128C">
        <w:t xml:space="preserve">eadings do not affect the interpretation of this </w:t>
      </w:r>
      <w:r w:rsidR="00526587">
        <w:t>ISA</w:t>
      </w:r>
      <w:r w:rsidR="007A52E4">
        <w:t>;</w:t>
      </w:r>
    </w:p>
    <w:p w14:paraId="13DA1BD5" w14:textId="77777777" w:rsidR="00E530C6" w:rsidRDefault="004D5484" w:rsidP="00D03FFE">
      <w:pPr>
        <w:pStyle w:val="LDStandard4"/>
      </w:pPr>
      <w:r w:rsidRPr="004D5484">
        <w:t>if a word or phrase is defined, its other grammatical forms have corresponding meanings</w:t>
      </w:r>
      <w:r w:rsidRPr="004D5484" w:rsidDel="004D5484">
        <w:t xml:space="preserve"> </w:t>
      </w:r>
      <w:r w:rsidR="00E530C6">
        <w:t>;</w:t>
      </w:r>
    </w:p>
    <w:p w14:paraId="316A6683" w14:textId="77777777" w:rsidR="007A52E4" w:rsidRDefault="007A52E4" w:rsidP="00D03FFE">
      <w:pPr>
        <w:pStyle w:val="LDStandard4"/>
      </w:pPr>
      <w:r>
        <w:t>'includes' means includes without limitation;</w:t>
      </w:r>
    </w:p>
    <w:p w14:paraId="59EB88E7" w14:textId="77777777" w:rsidR="004D5484" w:rsidRDefault="00E530C6" w:rsidP="00D03FFE">
      <w:pPr>
        <w:pStyle w:val="LDStandard4"/>
      </w:pPr>
      <w:r>
        <w:tab/>
      </w:r>
      <w:r w:rsidR="004D5484">
        <w:t>a reference to:</w:t>
      </w:r>
    </w:p>
    <w:p w14:paraId="3BEFF38A" w14:textId="77777777" w:rsidR="004D5484" w:rsidRDefault="004D5484" w:rsidP="00FE65D1">
      <w:pPr>
        <w:pStyle w:val="Heading4"/>
      </w:pPr>
      <w:r>
        <w:t>a document includes all amendments or supplements to, or replacements or novations of, that document;</w:t>
      </w:r>
    </w:p>
    <w:p w14:paraId="7F5EC501" w14:textId="77777777" w:rsidR="004D5484" w:rsidRDefault="004D5484" w:rsidP="00FE65D1">
      <w:pPr>
        <w:pStyle w:val="Heading4"/>
      </w:pPr>
      <w:r>
        <w:t>a clause, paragraph, schedule, annexure or attachment is to a clause or paragraph of, or schedule, annexure or attachment to, this ISA;</w:t>
      </w:r>
    </w:p>
    <w:p w14:paraId="71B8A954" w14:textId="77777777" w:rsidR="00E530C6" w:rsidRDefault="004D5484" w:rsidP="00FE65D1">
      <w:pPr>
        <w:pStyle w:val="Heading4"/>
      </w:pPr>
      <w:r>
        <w:lastRenderedPageBreak/>
        <w:t>any legislation includes subordinate legislation under it and includes that legislation and subordinate legislation as modified or replaced; and</w:t>
      </w:r>
    </w:p>
    <w:p w14:paraId="5444DFFE" w14:textId="77777777" w:rsidR="00E530C6" w:rsidRDefault="00E530C6" w:rsidP="00D03FFE">
      <w:pPr>
        <w:pStyle w:val="LDStandard4"/>
      </w:pPr>
      <w:r>
        <w:tab/>
        <w:t xml:space="preserve">where a conflict or inconsistency arises between the terms and conditions contained in the clauses of this </w:t>
      </w:r>
      <w:r w:rsidR="00D92A22">
        <w:t>ISA</w:t>
      </w:r>
      <w:r>
        <w:t xml:space="preserve"> and any part of </w:t>
      </w:r>
      <w:r w:rsidR="004D5484">
        <w:t>a s</w:t>
      </w:r>
      <w:r>
        <w:t>chedule</w:t>
      </w:r>
      <w:r w:rsidR="004D5484">
        <w:t>, annexure or attachment</w:t>
      </w:r>
      <w:r>
        <w:t>, the terms and conditions of the clauses prevail to the extent of the conflict or inconsistency.</w:t>
      </w:r>
    </w:p>
    <w:p w14:paraId="0D1CB837" w14:textId="77777777" w:rsidR="005C2016" w:rsidRDefault="00E530C6" w:rsidP="00D03FFE">
      <w:pPr>
        <w:pStyle w:val="LDStandard2"/>
      </w:pPr>
      <w:bookmarkStart w:id="131" w:name="_Ref389477952"/>
      <w:bookmarkStart w:id="132" w:name="_Ref389478034"/>
      <w:bookmarkStart w:id="133" w:name="_Ref389478509"/>
      <w:bookmarkStart w:id="134" w:name="_Toc525652593"/>
      <w:r>
        <w:t>Term</w:t>
      </w:r>
      <w:bookmarkEnd w:id="131"/>
      <w:bookmarkEnd w:id="132"/>
      <w:bookmarkEnd w:id="133"/>
      <w:bookmarkEnd w:id="134"/>
    </w:p>
    <w:p w14:paraId="0834B63E" w14:textId="372A2CC9" w:rsidR="00E530C6" w:rsidRDefault="00DE466D" w:rsidP="001C362A">
      <w:pPr>
        <w:ind w:left="851"/>
      </w:pPr>
      <w:r>
        <w:t xml:space="preserve">This ISA will commence on the </w:t>
      </w:r>
      <w:r w:rsidRPr="009F701A">
        <w:t xml:space="preserve">day that the last of the Parties signs this ISA and will end </w:t>
      </w:r>
      <w:r w:rsidR="005D42D5">
        <w:t xml:space="preserve">upon termination agreed </w:t>
      </w:r>
      <w:r w:rsidR="005D42D5" w:rsidRPr="000D651F">
        <w:t xml:space="preserve">pursuant to clause </w:t>
      </w:r>
      <w:r w:rsidR="0058105B" w:rsidRPr="000D651F">
        <w:fldChar w:fldCharType="begin"/>
      </w:r>
      <w:r w:rsidR="0058105B" w:rsidRPr="000D651F">
        <w:instrText xml:space="preserve"> REF _Ref510087306 \w \h </w:instrText>
      </w:r>
      <w:r w:rsidR="00E201A8" w:rsidRPr="000D651F">
        <w:instrText xml:space="preserve"> \* MERGEFORMAT </w:instrText>
      </w:r>
      <w:r w:rsidR="0058105B" w:rsidRPr="000D651F">
        <w:fldChar w:fldCharType="separate"/>
      </w:r>
      <w:r w:rsidR="00C2272A">
        <w:t>26</w:t>
      </w:r>
      <w:r w:rsidR="0058105B" w:rsidRPr="000D651F">
        <w:fldChar w:fldCharType="end"/>
      </w:r>
      <w:r w:rsidR="0058105B" w:rsidRPr="000D651F">
        <w:t>.</w:t>
      </w:r>
    </w:p>
    <w:p w14:paraId="748B7DE2" w14:textId="77777777" w:rsidR="00592865" w:rsidRDefault="00592865" w:rsidP="00D03FFE">
      <w:pPr>
        <w:pStyle w:val="LDStandard2"/>
      </w:pPr>
      <w:bookmarkStart w:id="135" w:name="_Toc508376980"/>
      <w:bookmarkStart w:id="136" w:name="_Toc508378224"/>
      <w:bookmarkStart w:id="137" w:name="_Toc525652594"/>
      <w:bookmarkStart w:id="138" w:name="_Ref475360393"/>
      <w:bookmarkEnd w:id="135"/>
      <w:bookmarkEnd w:id="136"/>
      <w:r>
        <w:t>Purpose of this ISA</w:t>
      </w:r>
      <w:bookmarkEnd w:id="137"/>
    </w:p>
    <w:p w14:paraId="2EA7FB41" w14:textId="44E4D9E2" w:rsidR="00592865" w:rsidRDefault="00592865" w:rsidP="001C362A">
      <w:pPr>
        <w:pStyle w:val="LDIndent1"/>
      </w:pPr>
      <w:r>
        <w:t>Th</w:t>
      </w:r>
      <w:r w:rsidR="002D6187">
        <w:t>e purpose of th</w:t>
      </w:r>
      <w:r>
        <w:t>is ISA</w:t>
      </w:r>
      <w:r w:rsidR="002D6187">
        <w:t xml:space="preserve"> is to</w:t>
      </w:r>
      <w:r>
        <w:t>:</w:t>
      </w:r>
    </w:p>
    <w:p w14:paraId="7D5EC8C6" w14:textId="6804EDBD" w:rsidR="00592865" w:rsidRDefault="00592865" w:rsidP="00D03FFE">
      <w:pPr>
        <w:pStyle w:val="LDStandard4"/>
      </w:pPr>
      <w:r>
        <w:t xml:space="preserve">set out the principles which underpin the </w:t>
      </w:r>
      <w:r w:rsidR="00935A25">
        <w:t xml:space="preserve">sharing </w:t>
      </w:r>
      <w:r>
        <w:t>of Data</w:t>
      </w:r>
      <w:r w:rsidR="00E201A8">
        <w:t xml:space="preserve"> in relation to the Project</w:t>
      </w:r>
      <w:r>
        <w:t xml:space="preserve">; </w:t>
      </w:r>
    </w:p>
    <w:p w14:paraId="38493DCE" w14:textId="0F11125E" w:rsidR="00592865" w:rsidRDefault="00592865" w:rsidP="00D03FFE">
      <w:pPr>
        <w:pStyle w:val="LDStandard4"/>
      </w:pPr>
      <w:r>
        <w:tab/>
        <w:t xml:space="preserve">define the purposes for which Data is </w:t>
      </w:r>
      <w:r w:rsidR="00935A25">
        <w:t>shared</w:t>
      </w:r>
      <w:r>
        <w:t>;</w:t>
      </w:r>
    </w:p>
    <w:p w14:paraId="6CD4D4A3" w14:textId="5A6C693D" w:rsidR="00592865" w:rsidRDefault="00592865" w:rsidP="00D03FFE">
      <w:pPr>
        <w:pStyle w:val="LDStandard4"/>
      </w:pPr>
      <w:r>
        <w:tab/>
      </w:r>
      <w:r w:rsidRPr="00157949">
        <w:t xml:space="preserve">describe the roles and structures which will support the </w:t>
      </w:r>
      <w:r>
        <w:t xml:space="preserve">sharing of the Data; </w:t>
      </w:r>
    </w:p>
    <w:p w14:paraId="3BEE5206" w14:textId="71D9456D" w:rsidR="00592865" w:rsidRDefault="00C75606" w:rsidP="00D03FFE">
      <w:pPr>
        <w:pStyle w:val="LDStandard4"/>
      </w:pPr>
      <w:r>
        <w:t>i</w:t>
      </w:r>
      <w:r w:rsidR="00935A25">
        <w:t>dentif</w:t>
      </w:r>
      <w:r w:rsidR="002D6187">
        <w:t>y</w:t>
      </w:r>
      <w:r w:rsidR="00935A25">
        <w:t xml:space="preserve"> and </w:t>
      </w:r>
      <w:r w:rsidR="00592865">
        <w:t xml:space="preserve">describe the procedures which will ensure that the Data is used and disclosed in accordance with </w:t>
      </w:r>
      <w:r w:rsidR="00771866">
        <w:t xml:space="preserve">legal and </w:t>
      </w:r>
      <w:r w:rsidR="00592865">
        <w:t xml:space="preserve">statutory </w:t>
      </w:r>
      <w:r w:rsidR="00771866">
        <w:t>obligations</w:t>
      </w:r>
      <w:r w:rsidR="00592865">
        <w:t>;</w:t>
      </w:r>
    </w:p>
    <w:p w14:paraId="40CD7DBB" w14:textId="4A428D32" w:rsidR="00592865" w:rsidRDefault="00592865" w:rsidP="00D03FFE">
      <w:pPr>
        <w:pStyle w:val="LDStandard4"/>
      </w:pPr>
      <w:r>
        <w:t xml:space="preserve">set out the responsibilities of </w:t>
      </w:r>
      <w:r w:rsidR="00A82564">
        <w:t>a</w:t>
      </w:r>
      <w:r w:rsidR="00935A25">
        <w:t xml:space="preserve"> Party </w:t>
      </w:r>
      <w:r w:rsidR="00062C5F">
        <w:t>receiving</w:t>
      </w:r>
      <w:r w:rsidR="00A82564">
        <w:t xml:space="preserve"> Data </w:t>
      </w:r>
      <w:r>
        <w:t>to maintain the privacy and security of the Data;</w:t>
      </w:r>
    </w:p>
    <w:p w14:paraId="265D48B3" w14:textId="06F09EB2" w:rsidR="00592865" w:rsidRDefault="00592865" w:rsidP="00D03FFE">
      <w:pPr>
        <w:pStyle w:val="LDStandard4"/>
      </w:pPr>
      <w:r>
        <w:tab/>
        <w:t xml:space="preserve">set out the responsibilities of each Party to implement internal arrangements and obtain </w:t>
      </w:r>
      <w:r w:rsidR="00935A25">
        <w:t xml:space="preserve">all authorisations, delegations, agreements or other </w:t>
      </w:r>
      <w:r>
        <w:t>approvals necessary to meet the requirements of this ISA</w:t>
      </w:r>
      <w:r w:rsidR="00935A25">
        <w:t xml:space="preserve"> and under Law in relation to </w:t>
      </w:r>
      <w:r w:rsidR="00544407">
        <w:t>the</w:t>
      </w:r>
      <w:r w:rsidR="00935A25">
        <w:t xml:space="preserve"> Project</w:t>
      </w:r>
      <w:r>
        <w:t>; and</w:t>
      </w:r>
    </w:p>
    <w:p w14:paraId="63BAC5BB" w14:textId="18C286FA" w:rsidR="00592865" w:rsidRDefault="00592865" w:rsidP="00D03FFE">
      <w:pPr>
        <w:pStyle w:val="LDStandard4"/>
      </w:pPr>
      <w:r>
        <w:tab/>
        <w:t>describe how this ISA</w:t>
      </w:r>
      <w:r w:rsidR="00503B99">
        <w:t xml:space="preserve"> and </w:t>
      </w:r>
      <w:r w:rsidR="00544407">
        <w:t>the Project</w:t>
      </w:r>
      <w:r w:rsidR="00503B99">
        <w:t xml:space="preserve"> </w:t>
      </w:r>
      <w:r>
        <w:t xml:space="preserve">will be implemented, monitored and reviewed. </w:t>
      </w:r>
    </w:p>
    <w:p w14:paraId="0F407473" w14:textId="77777777" w:rsidR="00592865" w:rsidRDefault="00592865" w:rsidP="00D03FFE">
      <w:pPr>
        <w:pStyle w:val="LDStandard2"/>
      </w:pPr>
      <w:bookmarkStart w:id="139" w:name="_Toc525652595"/>
      <w:r>
        <w:t>Status of ISA</w:t>
      </w:r>
      <w:bookmarkEnd w:id="139"/>
    </w:p>
    <w:p w14:paraId="36C00744" w14:textId="1BD229AF" w:rsidR="00592865" w:rsidRDefault="00592865" w:rsidP="00D03FFE">
      <w:pPr>
        <w:pStyle w:val="LDStandard4"/>
      </w:pPr>
      <w:r>
        <w:t xml:space="preserve">This ISA is not intended to create legal relations or constitute a legally binding contractual agreement between the Parties.  Notwithstanding this clause, the Parties </w:t>
      </w:r>
      <w:r w:rsidR="00771866">
        <w:t>intend to</w:t>
      </w:r>
      <w:r>
        <w:t xml:space="preserve"> comply with all of the terms of this ISA.</w:t>
      </w:r>
    </w:p>
    <w:p w14:paraId="4B03FC3E" w14:textId="33A55620" w:rsidR="005E24C2" w:rsidRDefault="005E24C2" w:rsidP="00D03FFE">
      <w:pPr>
        <w:pStyle w:val="LDStandard4"/>
      </w:pPr>
      <w:r>
        <w:t xml:space="preserve">By signing this ISA, each Party confirms that it has obtained all necessary internal approvals to participate in this ISA and carry out its role and responsibilities under this ISA. </w:t>
      </w:r>
    </w:p>
    <w:p w14:paraId="491EFAAC" w14:textId="545D37B8" w:rsidR="00B34591" w:rsidRPr="00BD4B13" w:rsidRDefault="00BE7BE0" w:rsidP="00D03FFE">
      <w:pPr>
        <w:pStyle w:val="LDStandard2"/>
      </w:pPr>
      <w:bookmarkStart w:id="140" w:name="_Ref508711157"/>
      <w:bookmarkStart w:id="141" w:name="_Toc525652596"/>
      <w:r>
        <w:t>Data to be shared</w:t>
      </w:r>
      <w:bookmarkEnd w:id="140"/>
      <w:bookmarkEnd w:id="141"/>
      <w:r w:rsidR="00B34591" w:rsidRPr="00BD4B13">
        <w:t xml:space="preserve"> </w:t>
      </w:r>
    </w:p>
    <w:p w14:paraId="4483844E" w14:textId="1A55B673" w:rsidR="00B34591" w:rsidRPr="00AB02EF" w:rsidRDefault="00B34591" w:rsidP="00D03FFE">
      <w:pPr>
        <w:pStyle w:val="LDStandard4"/>
      </w:pPr>
      <w:r w:rsidRPr="00BD4B13">
        <w:t>The Parties agree to shar</w:t>
      </w:r>
      <w:r>
        <w:t>e the</w:t>
      </w:r>
      <w:r w:rsidRPr="00BD4B13">
        <w:t xml:space="preserve"> Data</w:t>
      </w:r>
      <w:r w:rsidR="00BE7BE0">
        <w:t xml:space="preserve"> </w:t>
      </w:r>
      <w:r w:rsidR="00BE7BE0" w:rsidRPr="00BD4B13">
        <w:t>in the form and manner</w:t>
      </w:r>
      <w:r w:rsidR="00BE7BE0">
        <w:t>,</w:t>
      </w:r>
      <w:r>
        <w:t xml:space="preserve"> </w:t>
      </w:r>
      <w:r w:rsidRPr="00BD4B13">
        <w:t xml:space="preserve">and </w:t>
      </w:r>
      <w:r w:rsidR="00BE7BE0" w:rsidRPr="00BD4B13">
        <w:t xml:space="preserve">at the </w:t>
      </w:r>
      <w:r w:rsidR="00BE7BE0" w:rsidRPr="00AB02EF">
        <w:t xml:space="preserve">times, </w:t>
      </w:r>
      <w:r w:rsidR="00BE7BE0" w:rsidRPr="00D03FFE">
        <w:t>specified in the schedule</w:t>
      </w:r>
      <w:r w:rsidR="00531AF6">
        <w:t xml:space="preserve"> for the</w:t>
      </w:r>
      <w:r w:rsidR="00BE7BE0" w:rsidRPr="00AB02EF">
        <w:t xml:space="preserve"> Project.</w:t>
      </w:r>
    </w:p>
    <w:p w14:paraId="654DF204" w14:textId="2B157524" w:rsidR="00B34591" w:rsidRPr="00AB02EF" w:rsidRDefault="00B34591" w:rsidP="00D03FFE">
      <w:pPr>
        <w:pStyle w:val="LDStandard4"/>
      </w:pPr>
      <w:r w:rsidRPr="00D03FFE">
        <w:t xml:space="preserve">The Parties will follow the protocol set out </w:t>
      </w:r>
      <w:r w:rsidR="0005694A">
        <w:t xml:space="preserve">in </w:t>
      </w:r>
      <w:r w:rsidR="003709C2">
        <w:t>the schedule for the</w:t>
      </w:r>
      <w:r w:rsidRPr="00D03FFE">
        <w:t xml:space="preserve"> Project regarding the documenting, recording, or logging of the sharin</w:t>
      </w:r>
      <w:r w:rsidR="003709C2">
        <w:t>g of Data, in the course of the</w:t>
      </w:r>
      <w:r w:rsidRPr="00D03FFE">
        <w:t xml:space="preserve"> Project, including any labelling and protective marking requirements.</w:t>
      </w:r>
    </w:p>
    <w:p w14:paraId="7FE38AF9" w14:textId="5746B686" w:rsidR="00D31044" w:rsidRPr="00AB02EF" w:rsidRDefault="00D31044" w:rsidP="00D03FFE">
      <w:pPr>
        <w:pStyle w:val="LDStandard2"/>
      </w:pPr>
      <w:bookmarkStart w:id="142" w:name="_Toc508376985"/>
      <w:bookmarkStart w:id="143" w:name="_Toc508378229"/>
      <w:bookmarkStart w:id="144" w:name="_Ref478111118"/>
      <w:bookmarkStart w:id="145" w:name="_Ref478111177"/>
      <w:bookmarkStart w:id="146" w:name="_Ref478114668"/>
      <w:bookmarkStart w:id="147" w:name="_Toc525652597"/>
      <w:bookmarkEnd w:id="142"/>
      <w:bookmarkEnd w:id="143"/>
      <w:r w:rsidRPr="00AB02EF">
        <w:lastRenderedPageBreak/>
        <w:t xml:space="preserve">Use and disclosure of </w:t>
      </w:r>
      <w:r w:rsidR="00F72511" w:rsidRPr="00D03FFE">
        <w:t>identifying information</w:t>
      </w:r>
      <w:r w:rsidRPr="00AB02EF">
        <w:t xml:space="preserve"> necessary for research and analysis in the public interest</w:t>
      </w:r>
      <w:bookmarkEnd w:id="138"/>
      <w:bookmarkEnd w:id="144"/>
      <w:bookmarkEnd w:id="145"/>
      <w:bookmarkEnd w:id="146"/>
      <w:bookmarkEnd w:id="147"/>
    </w:p>
    <w:p w14:paraId="2B4F3794" w14:textId="54E6C8D0" w:rsidR="00942515" w:rsidRPr="009F2A3B" w:rsidRDefault="003709C2" w:rsidP="00D03FFE">
      <w:pPr>
        <w:pStyle w:val="LDStandard4"/>
        <w:rPr>
          <w:rPrChange w:id="148" w:author="Logan Wu" w:date="2021-12-15T16:32:00Z">
            <w:rPr/>
          </w:rPrChange>
        </w:rPr>
      </w:pPr>
      <w:r>
        <w:t xml:space="preserve">The Data to be shared by </w:t>
      </w:r>
      <w:del w:id="149" w:author="Logan Wu" w:date="2021-12-15T13:29:00Z">
        <w:r w:rsidRPr="009F2A3B" w:rsidDel="00BE48B8">
          <w:rPr>
            <w:i/>
            <w:rPrChange w:id="150" w:author="Logan Wu" w:date="2021-12-15T16:32:00Z">
              <w:rPr>
                <w:i/>
                <w:color w:val="7030A0"/>
              </w:rPr>
            </w:rPrChange>
          </w:rPr>
          <w:delText>[Contractor]</w:delText>
        </w:r>
      </w:del>
      <w:ins w:id="151" w:author="Logan Wu" w:date="2021-12-15T13:29:00Z">
        <w:r w:rsidR="00BE48B8" w:rsidRPr="009F2A3B">
          <w:rPr>
            <w:i/>
            <w:rPrChange w:id="152" w:author="Logan Wu" w:date="2021-12-15T16:32:00Z">
              <w:rPr>
                <w:i/>
                <w:color w:val="7030A0"/>
              </w:rPr>
            </w:rPrChange>
          </w:rPr>
          <w:t>WEHI</w:t>
        </w:r>
      </w:ins>
      <w:r w:rsidR="00942515" w:rsidRPr="009F2A3B">
        <w:rPr>
          <w:rPrChange w:id="153" w:author="Logan Wu" w:date="2021-12-15T16:32:00Z">
            <w:rPr/>
          </w:rPrChange>
        </w:rPr>
        <w:t xml:space="preserve"> for the Project includes </w:t>
      </w:r>
      <w:del w:id="154" w:author="Logan Wu" w:date="2021-12-15T13:29:00Z">
        <w:r w:rsidRPr="009F2A3B" w:rsidDel="00BE48B8">
          <w:rPr>
            <w:i/>
            <w:rPrChange w:id="155" w:author="Logan Wu" w:date="2021-12-15T16:32:00Z">
              <w:rPr>
                <w:i/>
                <w:color w:val="7030A0"/>
              </w:rPr>
            </w:rPrChange>
          </w:rPr>
          <w:delText xml:space="preserve">[select applicable: </w:delText>
        </w:r>
      </w:del>
      <w:r w:rsidR="00942515" w:rsidRPr="009F2A3B">
        <w:rPr>
          <w:i/>
          <w:rPrChange w:id="156" w:author="Logan Wu" w:date="2021-12-15T16:32:00Z">
            <w:rPr>
              <w:i/>
              <w:color w:val="7030A0"/>
            </w:rPr>
          </w:rPrChange>
        </w:rPr>
        <w:t>Health Information</w:t>
      </w:r>
      <w:del w:id="157" w:author="Logan Wu" w:date="2021-12-15T13:29:00Z">
        <w:r w:rsidRPr="009F2A3B" w:rsidDel="00BE48B8">
          <w:rPr>
            <w:i/>
            <w:rPrChange w:id="158" w:author="Logan Wu" w:date="2021-12-15T16:32:00Z">
              <w:rPr>
                <w:i/>
                <w:color w:val="7030A0"/>
              </w:rPr>
            </w:rPrChange>
          </w:rPr>
          <w:delText>/Personal Information]</w:delText>
        </w:r>
      </w:del>
      <w:r w:rsidR="00AB02EF" w:rsidRPr="009F2A3B">
        <w:rPr>
          <w:rPrChange w:id="159" w:author="Logan Wu" w:date="2021-12-15T16:32:00Z">
            <w:rPr/>
          </w:rPrChange>
        </w:rPr>
        <w:t xml:space="preserve"> (as set out in the schedule)</w:t>
      </w:r>
      <w:r w:rsidR="00942515" w:rsidRPr="009F2A3B">
        <w:rPr>
          <w:rPrChange w:id="160" w:author="Logan Wu" w:date="2021-12-15T16:32:00Z">
            <w:rPr/>
          </w:rPrChange>
        </w:rPr>
        <w:t>.</w:t>
      </w:r>
    </w:p>
    <w:p w14:paraId="5F3457CD" w14:textId="447F87ED" w:rsidR="003709C2" w:rsidRPr="009F2A3B" w:rsidDel="00BE48B8" w:rsidRDefault="003709C2" w:rsidP="003709C2">
      <w:pPr>
        <w:pStyle w:val="LDStandard4"/>
        <w:numPr>
          <w:ilvl w:val="0"/>
          <w:numId w:val="0"/>
        </w:numPr>
        <w:ind w:left="851"/>
        <w:rPr>
          <w:del w:id="161" w:author="Logan Wu" w:date="2021-12-15T13:29:00Z"/>
          <w:i/>
          <w:rPrChange w:id="162" w:author="Logan Wu" w:date="2021-12-15T16:32:00Z">
            <w:rPr>
              <w:del w:id="163" w:author="Logan Wu" w:date="2021-12-15T13:29:00Z"/>
              <w:i/>
              <w:color w:val="7030A0"/>
            </w:rPr>
          </w:rPrChange>
        </w:rPr>
      </w:pPr>
      <w:del w:id="164" w:author="Logan Wu" w:date="2021-12-15T13:29:00Z">
        <w:r w:rsidRPr="009F2A3B" w:rsidDel="00BE48B8">
          <w:rPr>
            <w:i/>
            <w:rPrChange w:id="165" w:author="Logan Wu" w:date="2021-12-15T16:32:00Z">
              <w:rPr>
                <w:i/>
                <w:color w:val="7030A0"/>
              </w:rPr>
            </w:rPrChange>
          </w:rPr>
          <w:delText>[Select applicable:</w:delText>
        </w:r>
      </w:del>
    </w:p>
    <w:p w14:paraId="023C5277" w14:textId="3B86F402" w:rsidR="003709C2" w:rsidRPr="009F2A3B" w:rsidDel="00BE48B8" w:rsidRDefault="003709C2" w:rsidP="00D03FFE">
      <w:pPr>
        <w:pStyle w:val="LDStandard4"/>
        <w:rPr>
          <w:del w:id="166" w:author="Logan Wu" w:date="2021-12-15T13:29:00Z"/>
          <w:i/>
          <w:rPrChange w:id="167" w:author="Logan Wu" w:date="2021-12-15T16:32:00Z">
            <w:rPr>
              <w:del w:id="168" w:author="Logan Wu" w:date="2021-12-15T13:29:00Z"/>
              <w:i/>
              <w:color w:val="7030A0"/>
            </w:rPr>
          </w:rPrChange>
        </w:rPr>
      </w:pPr>
      <w:del w:id="169" w:author="Logan Wu" w:date="2021-12-15T13:29:00Z">
        <w:r w:rsidRPr="009F2A3B" w:rsidDel="00BE48B8">
          <w:rPr>
            <w:i/>
            <w:rPrChange w:id="170" w:author="Logan Wu" w:date="2021-12-15T16:32:00Z">
              <w:rPr>
                <w:i/>
                <w:color w:val="7030A0"/>
              </w:rPr>
            </w:rPrChange>
          </w:rPr>
          <w:delText xml:space="preserve">The [Contractor] has obtained consent from the relevant individuals in relation to </w:delText>
        </w:r>
        <w:r w:rsidR="007620BD" w:rsidRPr="009F2A3B" w:rsidDel="00BE48B8">
          <w:rPr>
            <w:i/>
            <w:rPrChange w:id="171" w:author="Logan Wu" w:date="2021-12-15T16:32:00Z">
              <w:rPr>
                <w:i/>
                <w:color w:val="7030A0"/>
              </w:rPr>
            </w:rPrChange>
          </w:rPr>
          <w:delText xml:space="preserve">using </w:delText>
        </w:r>
        <w:r w:rsidRPr="009F2A3B" w:rsidDel="00BE48B8">
          <w:rPr>
            <w:i/>
            <w:rPrChange w:id="172" w:author="Logan Wu" w:date="2021-12-15T16:32:00Z">
              <w:rPr>
                <w:i/>
                <w:color w:val="7030A0"/>
              </w:rPr>
            </w:rPrChange>
          </w:rPr>
          <w:delText>the Data</w:delText>
        </w:r>
        <w:r w:rsidR="007620BD" w:rsidRPr="009F2A3B" w:rsidDel="00BE48B8">
          <w:rPr>
            <w:i/>
            <w:rPrChange w:id="173" w:author="Logan Wu" w:date="2021-12-15T16:32:00Z">
              <w:rPr>
                <w:i/>
                <w:color w:val="7030A0"/>
              </w:rPr>
            </w:rPrChange>
          </w:rPr>
          <w:delText xml:space="preserve"> for the purposes of the Project</w:delText>
        </w:r>
        <w:r w:rsidRPr="009F2A3B" w:rsidDel="00BE48B8">
          <w:rPr>
            <w:i/>
            <w:rPrChange w:id="174" w:author="Logan Wu" w:date="2021-12-15T16:32:00Z">
              <w:rPr>
                <w:i/>
                <w:color w:val="7030A0"/>
              </w:rPr>
            </w:rPrChange>
          </w:rPr>
          <w:delText xml:space="preserve">. </w:delText>
        </w:r>
      </w:del>
    </w:p>
    <w:p w14:paraId="690CFC4D" w14:textId="4B680836" w:rsidR="003709C2" w:rsidRPr="009F2A3B" w:rsidDel="00BE48B8" w:rsidRDefault="003709C2" w:rsidP="003709C2">
      <w:pPr>
        <w:pStyle w:val="LDStandard4"/>
        <w:numPr>
          <w:ilvl w:val="0"/>
          <w:numId w:val="0"/>
        </w:numPr>
        <w:ind w:left="851"/>
        <w:rPr>
          <w:del w:id="175" w:author="Logan Wu" w:date="2021-12-15T13:29:00Z"/>
          <w:b/>
          <w:i/>
          <w:rPrChange w:id="176" w:author="Logan Wu" w:date="2021-12-15T16:32:00Z">
            <w:rPr>
              <w:del w:id="177" w:author="Logan Wu" w:date="2021-12-15T13:29:00Z"/>
              <w:b/>
              <w:i/>
              <w:color w:val="7030A0"/>
            </w:rPr>
          </w:rPrChange>
        </w:rPr>
      </w:pPr>
      <w:del w:id="178" w:author="Logan Wu" w:date="2021-12-15T13:29:00Z">
        <w:r w:rsidRPr="009F2A3B" w:rsidDel="00BE48B8">
          <w:rPr>
            <w:b/>
            <w:i/>
            <w:rPrChange w:id="179" w:author="Logan Wu" w:date="2021-12-15T16:32:00Z">
              <w:rPr>
                <w:b/>
                <w:i/>
                <w:color w:val="7030A0"/>
              </w:rPr>
            </w:rPrChange>
          </w:rPr>
          <w:delText>OR</w:delText>
        </w:r>
      </w:del>
    </w:p>
    <w:p w14:paraId="3D2C7F1B" w14:textId="1FEB71AF" w:rsidR="00AB02EF" w:rsidRPr="009F2A3B" w:rsidRDefault="003709C2" w:rsidP="007620BD">
      <w:pPr>
        <w:pStyle w:val="LDStandard4"/>
        <w:numPr>
          <w:ilvl w:val="0"/>
          <w:numId w:val="0"/>
        </w:numPr>
        <w:ind w:left="1701" w:hanging="850"/>
        <w:rPr>
          <w:i/>
          <w:rPrChange w:id="180" w:author="Logan Wu" w:date="2021-12-15T16:32:00Z">
            <w:rPr>
              <w:i/>
              <w:color w:val="7030A0"/>
            </w:rPr>
          </w:rPrChange>
        </w:rPr>
      </w:pPr>
      <w:r w:rsidRPr="009F2A3B">
        <w:rPr>
          <w:i/>
          <w:rPrChange w:id="181" w:author="Logan Wu" w:date="2021-12-15T16:32:00Z">
            <w:rPr>
              <w:i/>
              <w:color w:val="7030A0"/>
            </w:rPr>
          </w:rPrChange>
        </w:rPr>
        <w:t xml:space="preserve">(b) </w:t>
      </w:r>
      <w:r w:rsidRPr="009F2A3B">
        <w:rPr>
          <w:i/>
          <w:rPrChange w:id="182" w:author="Logan Wu" w:date="2021-12-15T16:32:00Z">
            <w:rPr>
              <w:i/>
              <w:color w:val="7030A0"/>
            </w:rPr>
          </w:rPrChange>
        </w:rPr>
        <w:tab/>
      </w:r>
      <w:r w:rsidR="00942515" w:rsidRPr="009F2A3B">
        <w:rPr>
          <w:i/>
          <w:rPrChange w:id="183" w:author="Logan Wu" w:date="2021-12-15T16:32:00Z">
            <w:rPr>
              <w:i/>
              <w:color w:val="7030A0"/>
            </w:rPr>
          </w:rPrChange>
        </w:rPr>
        <w:t>The Parties</w:t>
      </w:r>
      <w:r w:rsidR="00207D8C" w:rsidRPr="009F2A3B">
        <w:rPr>
          <w:i/>
          <w:rPrChange w:id="184" w:author="Logan Wu" w:date="2021-12-15T16:32:00Z">
            <w:rPr>
              <w:i/>
              <w:color w:val="7030A0"/>
            </w:rPr>
          </w:rPrChange>
        </w:rPr>
        <w:t xml:space="preserve"> have each assessed and agree that</w:t>
      </w:r>
      <w:r w:rsidR="007620BD" w:rsidRPr="009F2A3B">
        <w:rPr>
          <w:i/>
          <w:rPrChange w:id="185" w:author="Logan Wu" w:date="2021-12-15T16:32:00Z">
            <w:rPr>
              <w:i/>
              <w:color w:val="7030A0"/>
            </w:rPr>
          </w:rPrChange>
        </w:rPr>
        <w:t xml:space="preserve"> the disclosure and use of the Health Information/Personal Information complies with Health Privacy Principle/Information Privacy Principle </w:t>
      </w:r>
      <w:del w:id="186" w:author="Logan Wu" w:date="2021-12-15T13:29:00Z">
        <w:r w:rsidR="007620BD" w:rsidRPr="009F2A3B" w:rsidDel="00BE48B8">
          <w:rPr>
            <w:i/>
            <w:rPrChange w:id="187" w:author="Logan Wu" w:date="2021-12-15T16:32:00Z">
              <w:rPr>
                <w:i/>
                <w:color w:val="7030A0"/>
              </w:rPr>
            </w:rPrChange>
          </w:rPr>
          <w:delText>[insert relevant exception under principle 2</w:delText>
        </w:r>
      </w:del>
      <w:ins w:id="188" w:author="Logan Wu" w:date="2021-12-15T13:29:00Z">
        <w:r w:rsidR="00BE48B8" w:rsidRPr="009F2A3B">
          <w:rPr>
            <w:i/>
            <w:rPrChange w:id="189" w:author="Logan Wu" w:date="2021-12-15T16:32:00Z">
              <w:rPr>
                <w:i/>
                <w:color w:val="7030A0"/>
              </w:rPr>
            </w:rPrChange>
          </w:rPr>
          <w:t>2.2a</w:t>
        </w:r>
      </w:ins>
      <w:del w:id="190" w:author="Logan Wu" w:date="2021-12-15T13:29:00Z">
        <w:r w:rsidR="007620BD" w:rsidRPr="009F2A3B" w:rsidDel="00BE48B8">
          <w:rPr>
            <w:i/>
            <w:rPrChange w:id="191" w:author="Logan Wu" w:date="2021-12-15T16:32:00Z">
              <w:rPr>
                <w:i/>
                <w:color w:val="7030A0"/>
              </w:rPr>
            </w:rPrChange>
          </w:rPr>
          <w:delText>]</w:delText>
        </w:r>
      </w:del>
      <w:r w:rsidR="007620BD" w:rsidRPr="009F2A3B">
        <w:rPr>
          <w:i/>
          <w:rPrChange w:id="192" w:author="Logan Wu" w:date="2021-12-15T16:32:00Z">
            <w:rPr>
              <w:i/>
              <w:color w:val="7030A0"/>
            </w:rPr>
          </w:rPrChange>
        </w:rPr>
        <w:t xml:space="preserve"> on the basis that:</w:t>
      </w:r>
    </w:p>
    <w:p w14:paraId="0F6568EF" w14:textId="77777777" w:rsidR="00BE48B8" w:rsidRPr="009F2A3B" w:rsidRDefault="00BE48B8" w:rsidP="00BE48B8">
      <w:pPr>
        <w:pStyle w:val="LDStandard5"/>
        <w:rPr>
          <w:ins w:id="193" w:author="Logan Wu" w:date="2021-12-15T13:29:00Z"/>
          <w:i/>
          <w:rPrChange w:id="194" w:author="Logan Wu" w:date="2021-12-15T16:32:00Z">
            <w:rPr>
              <w:ins w:id="195" w:author="Logan Wu" w:date="2021-12-15T13:29:00Z"/>
              <w:i/>
              <w:color w:val="7030A0"/>
            </w:rPr>
          </w:rPrChange>
        </w:rPr>
      </w:pPr>
      <w:ins w:id="196" w:author="Logan Wu" w:date="2021-12-15T13:29:00Z">
        <w:r w:rsidRPr="009F2A3B">
          <w:rPr>
            <w:i/>
            <w:rPrChange w:id="197" w:author="Logan Wu" w:date="2021-12-15T16:32:00Z">
              <w:rPr>
                <w:i/>
                <w:color w:val="7030A0"/>
              </w:rPr>
            </w:rPrChange>
          </w:rPr>
          <w:t>The data was collected for COVID-19 pandemic management and the Project will support ongoing COVID-19 operations.</w:t>
        </w:r>
      </w:ins>
    </w:p>
    <w:p w14:paraId="407753B8" w14:textId="77777777" w:rsidR="00BE48B8" w:rsidRPr="009F2A3B" w:rsidRDefault="00BE48B8" w:rsidP="00BE48B8">
      <w:pPr>
        <w:pStyle w:val="LDStandard5"/>
        <w:rPr>
          <w:ins w:id="198" w:author="Logan Wu" w:date="2021-12-15T13:29:00Z"/>
          <w:i/>
          <w:rPrChange w:id="199" w:author="Logan Wu" w:date="2021-12-15T16:32:00Z">
            <w:rPr>
              <w:ins w:id="200" w:author="Logan Wu" w:date="2021-12-15T13:29:00Z"/>
              <w:i/>
              <w:color w:val="7030A0"/>
            </w:rPr>
          </w:rPrChange>
        </w:rPr>
      </w:pPr>
      <w:ins w:id="201" w:author="Logan Wu" w:date="2021-12-15T13:29:00Z">
        <w:r w:rsidRPr="009F2A3B">
          <w:rPr>
            <w:i/>
            <w:rPrChange w:id="202" w:author="Logan Wu" w:date="2021-12-15T16:32:00Z">
              <w:rPr>
                <w:i/>
                <w:color w:val="7030A0"/>
              </w:rPr>
            </w:rPrChange>
          </w:rPr>
          <w:t>Individuals (COVID-19 patients) would reasonably expect the data to be used for disease surveillance research.</w:t>
        </w:r>
      </w:ins>
    </w:p>
    <w:p w14:paraId="3053DF54" w14:textId="16928E2F" w:rsidR="00F72511" w:rsidRPr="003709C2" w:rsidDel="00BE48B8" w:rsidRDefault="007620BD" w:rsidP="00D03FFE">
      <w:pPr>
        <w:pStyle w:val="LDStandard5"/>
        <w:rPr>
          <w:del w:id="203" w:author="Logan Wu" w:date="2021-12-15T13:29:00Z"/>
          <w:i/>
          <w:color w:val="7030A0"/>
        </w:rPr>
      </w:pPr>
      <w:del w:id="204" w:author="Logan Wu" w:date="2021-12-15T13:29:00Z">
        <w:r w:rsidDel="00BE48B8">
          <w:rPr>
            <w:i/>
            <w:color w:val="7030A0"/>
          </w:rPr>
          <w:delText xml:space="preserve">[insert all required elements for the exception.] </w:delText>
        </w:r>
      </w:del>
    </w:p>
    <w:p w14:paraId="60DC1D0A" w14:textId="6E93432A" w:rsidR="001065F6" w:rsidRDefault="001065F6" w:rsidP="00D03FFE">
      <w:pPr>
        <w:pStyle w:val="LDStandard2"/>
      </w:pPr>
      <w:bookmarkStart w:id="205" w:name="_Ref478111143"/>
      <w:bookmarkStart w:id="206" w:name="_Ref478111157"/>
      <w:bookmarkStart w:id="207" w:name="_Ref478114669"/>
      <w:bookmarkStart w:id="208" w:name="_Toc525652598"/>
      <w:r>
        <w:t xml:space="preserve">Authorisation of </w:t>
      </w:r>
      <w:r w:rsidR="0095453B">
        <w:t xml:space="preserve">Data </w:t>
      </w:r>
      <w:r w:rsidR="0034731D">
        <w:t xml:space="preserve">Collection, </w:t>
      </w:r>
      <w:r>
        <w:t>Sharing</w:t>
      </w:r>
      <w:bookmarkEnd w:id="205"/>
      <w:bookmarkEnd w:id="206"/>
      <w:bookmarkEnd w:id="207"/>
      <w:bookmarkEnd w:id="208"/>
      <w:r w:rsidR="0034731D">
        <w:t xml:space="preserve"> and Use</w:t>
      </w:r>
    </w:p>
    <w:p w14:paraId="7752F114" w14:textId="553633E1" w:rsidR="001065F6" w:rsidRDefault="00E81727" w:rsidP="00D03FFE">
      <w:pPr>
        <w:pStyle w:val="LDStandard4"/>
      </w:pPr>
      <w:r>
        <w:t>E</w:t>
      </w:r>
      <w:r w:rsidR="0047147B">
        <w:t xml:space="preserve">ach Party </w:t>
      </w:r>
      <w:r w:rsidR="0052736C">
        <w:t xml:space="preserve">represents that it </w:t>
      </w:r>
      <w:r w:rsidR="001065F6">
        <w:t xml:space="preserve">is authorised to </w:t>
      </w:r>
      <w:r w:rsidR="00640439">
        <w:t xml:space="preserve">collect, share and </w:t>
      </w:r>
      <w:r w:rsidR="00BC1106">
        <w:t>use</w:t>
      </w:r>
      <w:r w:rsidR="001065F6">
        <w:t xml:space="preserve"> the </w:t>
      </w:r>
      <w:r w:rsidR="00905588">
        <w:t xml:space="preserve">Data </w:t>
      </w:r>
      <w:r w:rsidR="00850676">
        <w:t xml:space="preserve">as </w:t>
      </w:r>
      <w:r w:rsidR="00640439">
        <w:t>set out</w:t>
      </w:r>
      <w:r w:rsidR="00850676">
        <w:t xml:space="preserve"> in the schedule </w:t>
      </w:r>
      <w:r w:rsidR="009A4861">
        <w:t>for</w:t>
      </w:r>
      <w:r w:rsidR="003709C2">
        <w:t xml:space="preserve"> the</w:t>
      </w:r>
      <w:r w:rsidR="00D201E1">
        <w:t xml:space="preserve"> purposes of the</w:t>
      </w:r>
      <w:r w:rsidR="00850676">
        <w:t xml:space="preserve"> </w:t>
      </w:r>
      <w:r w:rsidR="001065F6">
        <w:t xml:space="preserve">Project pursuant to the provisions of that </w:t>
      </w:r>
      <w:r w:rsidR="005E24C2">
        <w:t xml:space="preserve">Party's </w:t>
      </w:r>
      <w:r w:rsidR="001065F6">
        <w:t>enabling legislation</w:t>
      </w:r>
      <w:r w:rsidR="0047147B">
        <w:t xml:space="preserve"> or of another Law</w:t>
      </w:r>
      <w:r w:rsidR="005E24C2">
        <w:t>.</w:t>
      </w:r>
    </w:p>
    <w:p w14:paraId="102BE4CF" w14:textId="6E974095" w:rsidR="003709C2" w:rsidRPr="00BE48B8" w:rsidRDefault="003709C2" w:rsidP="003709C2">
      <w:pPr>
        <w:pStyle w:val="LDStandard4"/>
        <w:numPr>
          <w:ilvl w:val="0"/>
          <w:numId w:val="0"/>
        </w:numPr>
        <w:ind w:left="851"/>
        <w:rPr>
          <w:i/>
          <w:color w:val="7030A0"/>
          <w:highlight w:val="yellow"/>
          <w:rPrChange w:id="209" w:author="Logan Wu" w:date="2021-12-15T13:30:00Z">
            <w:rPr>
              <w:i/>
              <w:color w:val="7030A0"/>
            </w:rPr>
          </w:rPrChange>
        </w:rPr>
      </w:pPr>
      <w:r w:rsidRPr="00BE48B8">
        <w:rPr>
          <w:i/>
          <w:color w:val="7030A0"/>
          <w:highlight w:val="yellow"/>
          <w:rPrChange w:id="210" w:author="Logan Wu" w:date="2021-12-15T13:30:00Z">
            <w:rPr>
              <w:i/>
              <w:color w:val="7030A0"/>
            </w:rPr>
          </w:rPrChange>
        </w:rPr>
        <w:t>[Set out legislative basis</w:t>
      </w:r>
      <w:r w:rsidR="00740E21" w:rsidRPr="00BE48B8">
        <w:rPr>
          <w:i/>
          <w:color w:val="7030A0"/>
          <w:highlight w:val="yellow"/>
          <w:rPrChange w:id="211" w:author="Logan Wu" w:date="2021-12-15T13:30:00Z">
            <w:rPr>
              <w:i/>
              <w:color w:val="7030A0"/>
            </w:rPr>
          </w:rPrChange>
        </w:rPr>
        <w:t>(es)</w:t>
      </w:r>
      <w:r w:rsidRPr="00BE48B8">
        <w:rPr>
          <w:i/>
          <w:color w:val="7030A0"/>
          <w:highlight w:val="yellow"/>
          <w:rPrChange w:id="212" w:author="Logan Wu" w:date="2021-12-15T13:30:00Z">
            <w:rPr>
              <w:i/>
              <w:color w:val="7030A0"/>
            </w:rPr>
          </w:rPrChange>
        </w:rPr>
        <w:t xml:space="preserve"> for the power of the Department of Health </w:t>
      </w:r>
      <w:r w:rsidR="00282781" w:rsidRPr="00BE48B8">
        <w:rPr>
          <w:i/>
          <w:color w:val="7030A0"/>
          <w:highlight w:val="yellow"/>
          <w:rPrChange w:id="213" w:author="Logan Wu" w:date="2021-12-15T13:30:00Z">
            <w:rPr>
              <w:i/>
              <w:color w:val="7030A0"/>
            </w:rPr>
          </w:rPrChange>
        </w:rPr>
        <w:t>to collect, disclose and use</w:t>
      </w:r>
      <w:r w:rsidRPr="00BE48B8">
        <w:rPr>
          <w:i/>
          <w:color w:val="7030A0"/>
          <w:highlight w:val="yellow"/>
          <w:rPrChange w:id="214" w:author="Logan Wu" w:date="2021-12-15T13:30:00Z">
            <w:rPr>
              <w:i/>
              <w:color w:val="7030A0"/>
            </w:rPr>
          </w:rPrChange>
        </w:rPr>
        <w:t xml:space="preserve"> </w:t>
      </w:r>
      <w:r w:rsidR="00282781" w:rsidRPr="00BE48B8">
        <w:rPr>
          <w:i/>
          <w:color w:val="7030A0"/>
          <w:highlight w:val="yellow"/>
          <w:rPrChange w:id="215" w:author="Logan Wu" w:date="2021-12-15T13:30:00Z">
            <w:rPr>
              <w:i/>
              <w:color w:val="7030A0"/>
            </w:rPr>
          </w:rPrChange>
        </w:rPr>
        <w:t>the D</w:t>
      </w:r>
      <w:r w:rsidRPr="00BE48B8">
        <w:rPr>
          <w:i/>
          <w:color w:val="7030A0"/>
          <w:highlight w:val="yellow"/>
          <w:rPrChange w:id="216" w:author="Logan Wu" w:date="2021-12-15T13:30:00Z">
            <w:rPr>
              <w:i/>
              <w:color w:val="7030A0"/>
            </w:rPr>
          </w:rPrChange>
        </w:rPr>
        <w:t>ata</w:t>
      </w:r>
      <w:r w:rsidR="00AF19F4" w:rsidRPr="00BE48B8">
        <w:rPr>
          <w:i/>
          <w:color w:val="7030A0"/>
          <w:highlight w:val="yellow"/>
          <w:rPrChange w:id="217" w:author="Logan Wu" w:date="2021-12-15T13:30:00Z">
            <w:rPr>
              <w:i/>
              <w:color w:val="7030A0"/>
            </w:rPr>
          </w:rPrChange>
        </w:rPr>
        <w:t>, including the relevant Health Privacy Principle/Information Privacy Principle exception</w:t>
      </w:r>
      <w:r w:rsidR="00740E21" w:rsidRPr="00BE48B8">
        <w:rPr>
          <w:i/>
          <w:color w:val="7030A0"/>
          <w:highlight w:val="yellow"/>
          <w:rPrChange w:id="218" w:author="Logan Wu" w:date="2021-12-15T13:30:00Z">
            <w:rPr>
              <w:i/>
              <w:color w:val="7030A0"/>
            </w:rPr>
          </w:rPrChange>
        </w:rPr>
        <w:t>(s)</w:t>
      </w:r>
      <w:r w:rsidR="00AF19F4" w:rsidRPr="00BE48B8">
        <w:rPr>
          <w:i/>
          <w:color w:val="7030A0"/>
          <w:highlight w:val="yellow"/>
          <w:rPrChange w:id="219" w:author="Logan Wu" w:date="2021-12-15T13:30:00Z">
            <w:rPr>
              <w:i/>
              <w:color w:val="7030A0"/>
            </w:rPr>
          </w:rPrChange>
        </w:rPr>
        <w:t xml:space="preserve"> which </w:t>
      </w:r>
      <w:r w:rsidR="00DE4CF7" w:rsidRPr="00BE48B8">
        <w:rPr>
          <w:i/>
          <w:color w:val="7030A0"/>
          <w:highlight w:val="yellow"/>
          <w:rPrChange w:id="220" w:author="Logan Wu" w:date="2021-12-15T13:30:00Z">
            <w:rPr>
              <w:i/>
              <w:color w:val="7030A0"/>
            </w:rPr>
          </w:rPrChange>
        </w:rPr>
        <w:t>apply</w:t>
      </w:r>
      <w:r w:rsidRPr="00BE48B8">
        <w:rPr>
          <w:i/>
          <w:color w:val="7030A0"/>
          <w:highlight w:val="yellow"/>
          <w:rPrChange w:id="221" w:author="Logan Wu" w:date="2021-12-15T13:30:00Z">
            <w:rPr>
              <w:i/>
              <w:color w:val="7030A0"/>
            </w:rPr>
          </w:rPrChange>
        </w:rPr>
        <w:t>:</w:t>
      </w:r>
    </w:p>
    <w:p w14:paraId="3C26AA94" w14:textId="77777777" w:rsidR="003709C2" w:rsidRPr="00BE48B8" w:rsidRDefault="003709C2" w:rsidP="003709C2">
      <w:pPr>
        <w:pStyle w:val="LDStandard4"/>
        <w:numPr>
          <w:ilvl w:val="0"/>
          <w:numId w:val="0"/>
        </w:numPr>
        <w:ind w:left="851"/>
        <w:rPr>
          <w:i/>
          <w:color w:val="7030A0"/>
          <w:highlight w:val="yellow"/>
          <w:rPrChange w:id="222" w:author="Logan Wu" w:date="2021-12-15T13:30:00Z">
            <w:rPr>
              <w:i/>
              <w:color w:val="7030A0"/>
            </w:rPr>
          </w:rPrChange>
        </w:rPr>
      </w:pPr>
      <w:r w:rsidRPr="00BE48B8">
        <w:rPr>
          <w:i/>
          <w:color w:val="7030A0"/>
          <w:highlight w:val="yellow"/>
          <w:rPrChange w:id="223" w:author="Logan Wu" w:date="2021-12-15T13:30:00Z">
            <w:rPr>
              <w:i/>
              <w:color w:val="7030A0"/>
            </w:rPr>
          </w:rPrChange>
        </w:rPr>
        <w:t xml:space="preserve">Example: </w:t>
      </w:r>
      <w:r w:rsidRPr="00BE48B8">
        <w:rPr>
          <w:i/>
          <w:color w:val="7030A0"/>
          <w:highlight w:val="yellow"/>
          <w:rPrChange w:id="224" w:author="Logan Wu" w:date="2021-12-15T13:30:00Z">
            <w:rPr>
              <w:i/>
              <w:color w:val="7030A0"/>
            </w:rPr>
          </w:rPrChange>
        </w:rPr>
        <w:tab/>
      </w:r>
    </w:p>
    <w:p w14:paraId="2CFFD62C" w14:textId="14921F2C" w:rsidR="005E24C2" w:rsidRPr="00BE48B8" w:rsidRDefault="005E24C2" w:rsidP="00B941B0">
      <w:pPr>
        <w:pStyle w:val="LDStandard4"/>
        <w:rPr>
          <w:i/>
          <w:color w:val="7030A0"/>
          <w:highlight w:val="yellow"/>
          <w:rPrChange w:id="225" w:author="Logan Wu" w:date="2021-12-15T13:30:00Z">
            <w:rPr>
              <w:i/>
              <w:color w:val="7030A0"/>
            </w:rPr>
          </w:rPrChange>
        </w:rPr>
      </w:pPr>
      <w:r w:rsidRPr="00BE48B8">
        <w:rPr>
          <w:i/>
          <w:color w:val="7030A0"/>
          <w:highlight w:val="yellow"/>
          <w:rPrChange w:id="226" w:author="Logan Wu" w:date="2021-12-15T13:30:00Z">
            <w:rPr>
              <w:i/>
              <w:color w:val="7030A0"/>
            </w:rPr>
          </w:rPrChange>
        </w:rPr>
        <w:t xml:space="preserve">The Parties acknowledge that the Secretary of the Department of Health </w:t>
      </w:r>
      <w:r w:rsidR="00B941B0" w:rsidRPr="00BE48B8">
        <w:rPr>
          <w:i/>
          <w:color w:val="7030A0"/>
          <w:highlight w:val="yellow"/>
          <w:rPrChange w:id="227" w:author="Logan Wu" w:date="2021-12-15T13:30:00Z">
            <w:rPr>
              <w:i/>
              <w:color w:val="7030A0"/>
            </w:rPr>
          </w:rPrChange>
        </w:rPr>
        <w:t>is able to</w:t>
      </w:r>
      <w:r w:rsidR="00640439" w:rsidRPr="00BE48B8">
        <w:rPr>
          <w:i/>
          <w:color w:val="7030A0"/>
          <w:highlight w:val="yellow"/>
          <w:rPrChange w:id="228" w:author="Logan Wu" w:date="2021-12-15T13:30:00Z">
            <w:rPr>
              <w:i/>
              <w:color w:val="7030A0"/>
            </w:rPr>
          </w:rPrChange>
        </w:rPr>
        <w:t xml:space="preserve"> use the Data for the purposes of the Project on the basis </w:t>
      </w:r>
      <w:r w:rsidR="00B941B0" w:rsidRPr="00BE48B8">
        <w:rPr>
          <w:i/>
          <w:color w:val="7030A0"/>
          <w:highlight w:val="yellow"/>
          <w:rPrChange w:id="229" w:author="Logan Wu" w:date="2021-12-15T13:30:00Z">
            <w:rPr>
              <w:i/>
              <w:color w:val="7030A0"/>
            </w:rPr>
          </w:rPrChange>
        </w:rPr>
        <w:t>of Information Privacy Principle 2.1(f) because the Secretary is authorised</w:t>
      </w:r>
      <w:r w:rsidRPr="00BE48B8">
        <w:rPr>
          <w:i/>
          <w:color w:val="7030A0"/>
          <w:highlight w:val="yellow"/>
          <w:rPrChange w:id="230" w:author="Logan Wu" w:date="2021-12-15T13:30:00Z">
            <w:rPr>
              <w:i/>
              <w:color w:val="7030A0"/>
            </w:rPr>
          </w:rPrChange>
        </w:rPr>
        <w:t xml:space="preserve"> under </w:t>
      </w:r>
      <w:r w:rsidR="00B941B0" w:rsidRPr="00BE48B8">
        <w:rPr>
          <w:i/>
          <w:color w:val="7030A0"/>
          <w:highlight w:val="yellow"/>
          <w:rPrChange w:id="231" w:author="Logan Wu" w:date="2021-12-15T13:30:00Z">
            <w:rPr>
              <w:i/>
              <w:color w:val="7030A0"/>
            </w:rPr>
          </w:rPrChange>
        </w:rPr>
        <w:t xml:space="preserve">section 9 of </w:t>
      </w:r>
      <w:r w:rsidRPr="00BE48B8">
        <w:rPr>
          <w:i/>
          <w:color w:val="7030A0"/>
          <w:highlight w:val="yellow"/>
          <w:rPrChange w:id="232" w:author="Logan Wu" w:date="2021-12-15T13:30:00Z">
            <w:rPr>
              <w:i/>
              <w:color w:val="7030A0"/>
            </w:rPr>
          </w:rPrChange>
        </w:rPr>
        <w:t>the Ambulance Services Act 1986</w:t>
      </w:r>
      <w:r w:rsidR="003709C2" w:rsidRPr="00BE48B8">
        <w:rPr>
          <w:i/>
          <w:color w:val="7030A0"/>
          <w:highlight w:val="yellow"/>
          <w:rPrChange w:id="233" w:author="Logan Wu" w:date="2021-12-15T13:30:00Z">
            <w:rPr>
              <w:i/>
              <w:color w:val="7030A0"/>
            </w:rPr>
          </w:rPrChange>
        </w:rPr>
        <w:t xml:space="preserve"> (Vic)</w:t>
      </w:r>
      <w:r w:rsidRPr="00BE48B8">
        <w:rPr>
          <w:i/>
          <w:color w:val="7030A0"/>
          <w:highlight w:val="yellow"/>
          <w:rPrChange w:id="234" w:author="Logan Wu" w:date="2021-12-15T13:30:00Z">
            <w:rPr>
              <w:i/>
              <w:color w:val="7030A0"/>
            </w:rPr>
          </w:rPrChange>
        </w:rPr>
        <w:t xml:space="preserve"> </w:t>
      </w:r>
      <w:r w:rsidR="00B941B0" w:rsidRPr="00BE48B8">
        <w:rPr>
          <w:i/>
          <w:color w:val="7030A0"/>
          <w:highlight w:val="yellow"/>
          <w:rPrChange w:id="235" w:author="Logan Wu" w:date="2021-12-15T13:30:00Z">
            <w:rPr>
              <w:i/>
              <w:color w:val="7030A0"/>
            </w:rPr>
          </w:rPrChange>
        </w:rPr>
        <w:t>to collect and analyse data to enable the Secretary to perform the Secretary's functions, which align with the purposes of the Project</w:t>
      </w:r>
      <w:r w:rsidR="00A83619" w:rsidRPr="00BE48B8">
        <w:rPr>
          <w:i/>
          <w:color w:val="7030A0"/>
          <w:highlight w:val="yellow"/>
          <w:rPrChange w:id="236" w:author="Logan Wu" w:date="2021-12-15T13:30:00Z">
            <w:rPr>
              <w:i/>
              <w:color w:val="7030A0"/>
            </w:rPr>
          </w:rPrChange>
        </w:rPr>
        <w:t xml:space="preserve"> as set out in this ISA</w:t>
      </w:r>
      <w:r w:rsidR="00B941B0" w:rsidRPr="00BE48B8">
        <w:rPr>
          <w:i/>
          <w:color w:val="7030A0"/>
          <w:highlight w:val="yellow"/>
          <w:rPrChange w:id="237" w:author="Logan Wu" w:date="2021-12-15T13:30:00Z">
            <w:rPr>
              <w:i/>
              <w:color w:val="7030A0"/>
            </w:rPr>
          </w:rPrChange>
        </w:rPr>
        <w:t>.]</w:t>
      </w:r>
    </w:p>
    <w:p w14:paraId="085EE633" w14:textId="4DC9759D" w:rsidR="001C42CA" w:rsidRPr="00BE48B8" w:rsidRDefault="00A52116" w:rsidP="00640439">
      <w:pPr>
        <w:pStyle w:val="LDStandard4"/>
        <w:rPr>
          <w:i/>
          <w:color w:val="7030A0"/>
          <w:highlight w:val="yellow"/>
          <w:rPrChange w:id="238" w:author="Logan Wu" w:date="2021-12-15T13:30:00Z">
            <w:rPr>
              <w:i/>
              <w:color w:val="7030A0"/>
            </w:rPr>
          </w:rPrChange>
        </w:rPr>
      </w:pPr>
      <w:r w:rsidRPr="00BE48B8">
        <w:rPr>
          <w:i/>
          <w:color w:val="7030A0"/>
          <w:highlight w:val="yellow"/>
          <w:rPrChange w:id="239" w:author="Logan Wu" w:date="2021-12-15T13:30:00Z">
            <w:rPr>
              <w:i/>
              <w:color w:val="7030A0"/>
            </w:rPr>
          </w:rPrChange>
        </w:rPr>
        <w:t>[Set out legislative basis</w:t>
      </w:r>
      <w:r w:rsidR="00740E21" w:rsidRPr="00BE48B8">
        <w:rPr>
          <w:i/>
          <w:color w:val="7030A0"/>
          <w:highlight w:val="yellow"/>
          <w:rPrChange w:id="240" w:author="Logan Wu" w:date="2021-12-15T13:30:00Z">
            <w:rPr>
              <w:i/>
              <w:color w:val="7030A0"/>
            </w:rPr>
          </w:rPrChange>
        </w:rPr>
        <w:t>(es)</w:t>
      </w:r>
      <w:r w:rsidRPr="00BE48B8">
        <w:rPr>
          <w:i/>
          <w:color w:val="7030A0"/>
          <w:highlight w:val="yellow"/>
          <w:rPrChange w:id="241" w:author="Logan Wu" w:date="2021-12-15T13:30:00Z">
            <w:rPr>
              <w:i/>
              <w:color w:val="7030A0"/>
            </w:rPr>
          </w:rPrChange>
        </w:rPr>
        <w:t xml:space="preserve"> for the power of the Contractor to </w:t>
      </w:r>
      <w:r w:rsidR="00282781" w:rsidRPr="00BE48B8">
        <w:rPr>
          <w:i/>
          <w:color w:val="7030A0"/>
          <w:highlight w:val="yellow"/>
          <w:rPrChange w:id="242" w:author="Logan Wu" w:date="2021-12-15T13:30:00Z">
            <w:rPr>
              <w:i/>
              <w:color w:val="7030A0"/>
            </w:rPr>
          </w:rPrChange>
        </w:rPr>
        <w:t xml:space="preserve">collect, disclose and use the </w:t>
      </w:r>
      <w:r w:rsidR="00640439" w:rsidRPr="00BE48B8">
        <w:rPr>
          <w:i/>
          <w:color w:val="7030A0"/>
          <w:highlight w:val="yellow"/>
          <w:rPrChange w:id="243" w:author="Logan Wu" w:date="2021-12-15T13:30:00Z">
            <w:rPr>
              <w:i/>
              <w:color w:val="7030A0"/>
            </w:rPr>
          </w:rPrChange>
        </w:rPr>
        <w:t>D</w:t>
      </w:r>
      <w:r w:rsidRPr="00BE48B8">
        <w:rPr>
          <w:i/>
          <w:color w:val="7030A0"/>
          <w:highlight w:val="yellow"/>
          <w:rPrChange w:id="244" w:author="Logan Wu" w:date="2021-12-15T13:30:00Z">
            <w:rPr>
              <w:i/>
              <w:color w:val="7030A0"/>
            </w:rPr>
          </w:rPrChange>
        </w:rPr>
        <w:t>ata</w:t>
      </w:r>
      <w:r w:rsidR="00640439" w:rsidRPr="00BE48B8">
        <w:rPr>
          <w:i/>
          <w:color w:val="7030A0"/>
          <w:highlight w:val="yellow"/>
          <w:rPrChange w:id="245" w:author="Logan Wu" w:date="2021-12-15T13:30:00Z">
            <w:rPr>
              <w:i/>
              <w:color w:val="7030A0"/>
            </w:rPr>
          </w:rPrChange>
        </w:rPr>
        <w:t xml:space="preserve"> for the purposes of the Project, including the relevant Health Privacy Principle/Information Privacy Principle exception</w:t>
      </w:r>
      <w:r w:rsidR="00740E21" w:rsidRPr="00BE48B8">
        <w:rPr>
          <w:i/>
          <w:color w:val="7030A0"/>
          <w:highlight w:val="yellow"/>
          <w:rPrChange w:id="246" w:author="Logan Wu" w:date="2021-12-15T13:30:00Z">
            <w:rPr>
              <w:i/>
              <w:color w:val="7030A0"/>
            </w:rPr>
          </w:rPrChange>
        </w:rPr>
        <w:t>(s)</w:t>
      </w:r>
      <w:r w:rsidR="00640439" w:rsidRPr="00BE48B8">
        <w:rPr>
          <w:i/>
          <w:color w:val="7030A0"/>
          <w:highlight w:val="yellow"/>
          <w:rPrChange w:id="247" w:author="Logan Wu" w:date="2021-12-15T13:30:00Z">
            <w:rPr>
              <w:i/>
              <w:color w:val="7030A0"/>
            </w:rPr>
          </w:rPrChange>
        </w:rPr>
        <w:t xml:space="preserve"> which </w:t>
      </w:r>
      <w:r w:rsidR="00DE4CF7" w:rsidRPr="00BE48B8">
        <w:rPr>
          <w:i/>
          <w:color w:val="7030A0"/>
          <w:highlight w:val="yellow"/>
          <w:rPrChange w:id="248" w:author="Logan Wu" w:date="2021-12-15T13:30:00Z">
            <w:rPr>
              <w:i/>
              <w:color w:val="7030A0"/>
            </w:rPr>
          </w:rPrChange>
        </w:rPr>
        <w:t>apply</w:t>
      </w:r>
      <w:r w:rsidRPr="00BE48B8">
        <w:rPr>
          <w:i/>
          <w:color w:val="7030A0"/>
          <w:highlight w:val="yellow"/>
          <w:rPrChange w:id="249" w:author="Logan Wu" w:date="2021-12-15T13:30:00Z">
            <w:rPr>
              <w:i/>
              <w:color w:val="7030A0"/>
            </w:rPr>
          </w:rPrChange>
        </w:rPr>
        <w:t>]</w:t>
      </w:r>
    </w:p>
    <w:p w14:paraId="43F79469" w14:textId="58A54AB4" w:rsidR="001065F6" w:rsidRPr="000B4C3A" w:rsidRDefault="00282AF8" w:rsidP="00D03FFE">
      <w:pPr>
        <w:pStyle w:val="LDStandard4"/>
      </w:pPr>
      <w:r w:rsidRPr="000B4C3A">
        <w:t xml:space="preserve">Any </w:t>
      </w:r>
      <w:r w:rsidR="003068F1">
        <w:t>D</w:t>
      </w:r>
      <w:r w:rsidRPr="000B4C3A">
        <w:t>ata r</w:t>
      </w:r>
      <w:r w:rsidR="00A52116">
        <w:t>equired from a third-party for the</w:t>
      </w:r>
      <w:r w:rsidR="00D201E1">
        <w:t xml:space="preserve"> Project must be</w:t>
      </w:r>
      <w:r w:rsidRPr="000B4C3A">
        <w:t xml:space="preserve"> specified in the schedule, and is to be obtained by the Party specified in that </w:t>
      </w:r>
      <w:r w:rsidR="000B4C3A" w:rsidRPr="00D03FFE">
        <w:t>schedule</w:t>
      </w:r>
      <w:r w:rsidRPr="000B4C3A">
        <w:t>, in accordance w</w:t>
      </w:r>
      <w:r w:rsidR="002F673E" w:rsidRPr="000B4C3A">
        <w:t xml:space="preserve">ith the agreement of that third-party and subject to any other process, </w:t>
      </w:r>
      <w:r w:rsidRPr="000B4C3A">
        <w:t xml:space="preserve">approval </w:t>
      </w:r>
      <w:r w:rsidR="002F673E" w:rsidRPr="000B4C3A">
        <w:t xml:space="preserve">or arrangement </w:t>
      </w:r>
      <w:r w:rsidRPr="000B4C3A">
        <w:t xml:space="preserve">required by Law. </w:t>
      </w:r>
      <w:r w:rsidR="00E81727" w:rsidRPr="000B4C3A">
        <w:t xml:space="preserve"> </w:t>
      </w:r>
    </w:p>
    <w:p w14:paraId="43AA0B0D" w14:textId="77777777" w:rsidR="005E24C2" w:rsidRDefault="005E24C2" w:rsidP="00D03FFE">
      <w:pPr>
        <w:pStyle w:val="LDStandard2"/>
      </w:pPr>
      <w:bookmarkStart w:id="250" w:name="_Ref508293093"/>
      <w:bookmarkStart w:id="251" w:name="_Toc525652599"/>
      <w:r>
        <w:t>Purposes for which the Data is shared</w:t>
      </w:r>
      <w:bookmarkEnd w:id="250"/>
      <w:bookmarkEnd w:id="251"/>
    </w:p>
    <w:p w14:paraId="7E1B3334" w14:textId="4E1835D8" w:rsidR="005E24C2" w:rsidRDefault="00EC19F8" w:rsidP="00D03FFE">
      <w:pPr>
        <w:pStyle w:val="LDStandard4"/>
        <w:rPr>
          <w:ins w:id="252" w:author="Logan Wu" w:date="2021-12-15T13:30:00Z"/>
        </w:rPr>
      </w:pPr>
      <w:r>
        <w:t xml:space="preserve">The Parties agree to share the </w:t>
      </w:r>
      <w:r w:rsidR="006671B5">
        <w:t>Data</w:t>
      </w:r>
      <w:r>
        <w:t xml:space="preserve"> in accordance with this ISA for the purposes of:</w:t>
      </w:r>
    </w:p>
    <w:p w14:paraId="11D68D9E" w14:textId="165AC66E" w:rsidR="00BE48B8" w:rsidRPr="009F2A3B" w:rsidRDefault="00BE48B8" w:rsidP="00BE48B8">
      <w:pPr>
        <w:pStyle w:val="LDStandard5"/>
        <w:rPr>
          <w:rPrChange w:id="253" w:author="Logan Wu" w:date="2021-12-15T16:32:00Z">
            <w:rPr/>
          </w:rPrChange>
        </w:rPr>
        <w:pPrChange w:id="254" w:author="Logan Wu" w:date="2021-12-15T13:30:00Z">
          <w:pPr>
            <w:pStyle w:val="LDStandard4"/>
          </w:pPr>
        </w:pPrChange>
      </w:pPr>
      <w:ins w:id="255" w:author="Logan Wu" w:date="2021-12-15T13:30:00Z">
        <w:r w:rsidRPr="009F2A3B">
          <w:rPr>
            <w:rPrChange w:id="256" w:author="Logan Wu" w:date="2021-12-15T16:32:00Z">
              <w:rPr/>
            </w:rPrChange>
          </w:rPr>
          <w:t>Research and the analysis of COVID-19 transmission in the public interest</w:t>
        </w:r>
      </w:ins>
      <w:ins w:id="257" w:author="Logan Wu" w:date="2021-12-15T13:31:00Z">
        <w:r w:rsidRPr="009F2A3B">
          <w:rPr>
            <w:rPrChange w:id="258" w:author="Logan Wu" w:date="2021-12-15T16:32:00Z">
              <w:rPr/>
            </w:rPrChange>
          </w:rPr>
          <w:t>.</w:t>
        </w:r>
      </w:ins>
    </w:p>
    <w:p w14:paraId="17300AC8" w14:textId="5D6BAB20" w:rsidR="00D2238C" w:rsidRPr="00D2238C" w:rsidDel="00BE48B8" w:rsidRDefault="00D2238C" w:rsidP="00D2238C">
      <w:pPr>
        <w:pStyle w:val="LDStandard5"/>
        <w:numPr>
          <w:ilvl w:val="0"/>
          <w:numId w:val="0"/>
        </w:numPr>
        <w:ind w:left="2552" w:hanging="851"/>
        <w:rPr>
          <w:del w:id="259" w:author="Logan Wu" w:date="2021-12-15T13:31:00Z"/>
          <w:i/>
          <w:color w:val="7030A0"/>
        </w:rPr>
      </w:pPr>
      <w:del w:id="260" w:author="Logan Wu" w:date="2021-12-15T13:31:00Z">
        <w:r w:rsidRPr="00D2238C" w:rsidDel="00BE48B8">
          <w:rPr>
            <w:i/>
            <w:color w:val="7030A0"/>
          </w:rPr>
          <w:delText xml:space="preserve">[Set out </w:delText>
        </w:r>
        <w:r w:rsidR="00873CBB" w:rsidDel="00BE48B8">
          <w:rPr>
            <w:i/>
            <w:color w:val="7030A0"/>
          </w:rPr>
          <w:delText xml:space="preserve">all </w:delText>
        </w:r>
        <w:r w:rsidRPr="00D2238C" w:rsidDel="00BE48B8">
          <w:rPr>
            <w:i/>
            <w:color w:val="7030A0"/>
          </w:rPr>
          <w:delText>purposes</w:delText>
        </w:r>
        <w:r w:rsidR="00873CBB" w:rsidDel="00BE48B8">
          <w:rPr>
            <w:i/>
            <w:color w:val="7030A0"/>
          </w:rPr>
          <w:delText xml:space="preserve"> of the Data sharing</w:delText>
        </w:r>
        <w:r w:rsidRPr="00D2238C" w:rsidDel="00BE48B8">
          <w:rPr>
            <w:i/>
            <w:color w:val="7030A0"/>
          </w:rPr>
          <w:delText>, for example:</w:delText>
        </w:r>
      </w:del>
    </w:p>
    <w:p w14:paraId="4A988E9A" w14:textId="4E7D0A07" w:rsidR="00EC19F8" w:rsidRPr="00D2238C" w:rsidDel="00BE48B8" w:rsidRDefault="004702FC" w:rsidP="00D03FFE">
      <w:pPr>
        <w:pStyle w:val="LDStandard5"/>
        <w:rPr>
          <w:del w:id="261" w:author="Logan Wu" w:date="2021-12-15T13:31:00Z"/>
          <w:i/>
          <w:color w:val="7030A0"/>
        </w:rPr>
      </w:pPr>
      <w:del w:id="262" w:author="Logan Wu" w:date="2021-12-15T13:31:00Z">
        <w:r w:rsidRPr="00D2238C" w:rsidDel="00BE48B8">
          <w:rPr>
            <w:i/>
            <w:color w:val="7030A0"/>
          </w:rPr>
          <w:delText>funding, management, planning, monitoring, improvement or evaluation</w:delText>
        </w:r>
        <w:r w:rsidR="00EC19F8" w:rsidRPr="00D2238C" w:rsidDel="00BE48B8">
          <w:rPr>
            <w:i/>
            <w:color w:val="7030A0"/>
          </w:rPr>
          <w:delText xml:space="preserve"> </w:delText>
        </w:r>
        <w:r w:rsidR="00C97FFE" w:rsidRPr="00D2238C" w:rsidDel="00BE48B8">
          <w:rPr>
            <w:i/>
            <w:color w:val="7030A0"/>
          </w:rPr>
          <w:delText xml:space="preserve">of </w:delText>
        </w:r>
        <w:r w:rsidR="00EC19F8" w:rsidRPr="00D2238C" w:rsidDel="00BE48B8">
          <w:rPr>
            <w:i/>
            <w:color w:val="7030A0"/>
          </w:rPr>
          <w:delText xml:space="preserve">health services </w:delText>
        </w:r>
        <w:r w:rsidR="00DF5AE2" w:rsidRPr="00D2238C" w:rsidDel="00BE48B8">
          <w:rPr>
            <w:i/>
            <w:color w:val="7030A0"/>
          </w:rPr>
          <w:delText>(as defined in s 3(1) of the Health Records Act 2001</w:delText>
        </w:r>
        <w:r w:rsidR="00873CBB" w:rsidDel="00BE48B8">
          <w:rPr>
            <w:i/>
            <w:color w:val="7030A0"/>
          </w:rPr>
          <w:delText>(Vic)</w:delText>
        </w:r>
        <w:r w:rsidR="00DF5AE2" w:rsidRPr="00D2238C" w:rsidDel="00BE48B8">
          <w:rPr>
            <w:i/>
            <w:color w:val="7030A0"/>
          </w:rPr>
          <w:delText>)</w:delText>
        </w:r>
        <w:r w:rsidR="00EC19F8" w:rsidRPr="00D2238C" w:rsidDel="00BE48B8">
          <w:rPr>
            <w:i/>
            <w:color w:val="7030A0"/>
          </w:rPr>
          <w:delText>; and</w:delText>
        </w:r>
      </w:del>
    </w:p>
    <w:p w14:paraId="47218960" w14:textId="0460B76E" w:rsidR="00EC19F8" w:rsidRPr="00D2238C" w:rsidDel="00BE48B8" w:rsidRDefault="00EC19F8" w:rsidP="00D03FFE">
      <w:pPr>
        <w:pStyle w:val="LDStandard5"/>
        <w:rPr>
          <w:del w:id="263" w:author="Logan Wu" w:date="2021-12-15T13:31:00Z"/>
          <w:i/>
          <w:color w:val="7030A0"/>
        </w:rPr>
      </w:pPr>
      <w:del w:id="264" w:author="Logan Wu" w:date="2021-12-15T13:31:00Z">
        <w:r w:rsidRPr="00D2238C" w:rsidDel="00BE48B8">
          <w:rPr>
            <w:i/>
            <w:color w:val="7030A0"/>
          </w:rPr>
          <w:delText>research</w:delText>
        </w:r>
        <w:r w:rsidR="004702FC" w:rsidRPr="00D2238C" w:rsidDel="00BE48B8">
          <w:rPr>
            <w:i/>
            <w:color w:val="7030A0"/>
          </w:rPr>
          <w:delText>,</w:delText>
        </w:r>
        <w:r w:rsidRPr="00D2238C" w:rsidDel="00BE48B8">
          <w:rPr>
            <w:i/>
            <w:color w:val="7030A0"/>
          </w:rPr>
          <w:delText xml:space="preserve"> </w:delText>
        </w:r>
        <w:r w:rsidR="004702FC" w:rsidRPr="00D2238C" w:rsidDel="00BE48B8">
          <w:rPr>
            <w:i/>
            <w:color w:val="7030A0"/>
          </w:rPr>
          <w:delText xml:space="preserve">and the compliation or </w:delText>
        </w:r>
        <w:r w:rsidRPr="00D2238C" w:rsidDel="00BE48B8">
          <w:rPr>
            <w:i/>
            <w:color w:val="7030A0"/>
          </w:rPr>
          <w:delText>analysis of statistics</w:delText>
        </w:r>
        <w:r w:rsidR="004702FC" w:rsidRPr="00D2238C" w:rsidDel="00BE48B8">
          <w:rPr>
            <w:i/>
            <w:color w:val="7030A0"/>
          </w:rPr>
          <w:delText xml:space="preserve"> in the public interest</w:delText>
        </w:r>
        <w:r w:rsidRPr="00D2238C" w:rsidDel="00BE48B8">
          <w:rPr>
            <w:i/>
            <w:color w:val="7030A0"/>
          </w:rPr>
          <w:delText>.</w:delText>
        </w:r>
        <w:r w:rsidR="00D2238C" w:rsidRPr="00D2238C" w:rsidDel="00BE48B8">
          <w:rPr>
            <w:i/>
            <w:color w:val="7030A0"/>
          </w:rPr>
          <w:delText>]</w:delText>
        </w:r>
      </w:del>
    </w:p>
    <w:p w14:paraId="43BC652C" w14:textId="50594076" w:rsidR="00C87B17" w:rsidRDefault="00C87B17" w:rsidP="00D26825">
      <w:pPr>
        <w:pStyle w:val="LDStandard4"/>
      </w:pPr>
      <w:r>
        <w:t>The Parties have each assessed and agree that where the use and disclosure of</w:t>
      </w:r>
      <w:r w:rsidR="0051749A">
        <w:t xml:space="preserve"> </w:t>
      </w:r>
      <w:del w:id="265" w:author="Logan Wu" w:date="2021-12-15T13:31:00Z">
        <w:r w:rsidR="0051749A" w:rsidRPr="0051749A" w:rsidDel="00BE48B8">
          <w:rPr>
            <w:i/>
            <w:color w:val="7030A0"/>
          </w:rPr>
          <w:delText>[select applicable:</w:delText>
        </w:r>
        <w:r w:rsidRPr="0051749A" w:rsidDel="00BE48B8">
          <w:rPr>
            <w:i/>
            <w:color w:val="7030A0"/>
          </w:rPr>
          <w:delText xml:space="preserve"> </w:delText>
        </w:r>
      </w:del>
      <w:r w:rsidRPr="0051749A">
        <w:rPr>
          <w:i/>
          <w:color w:val="7030A0"/>
        </w:rPr>
        <w:t>Health Information</w:t>
      </w:r>
      <w:del w:id="266" w:author="Logan Wu" w:date="2021-12-15T13:31:00Z">
        <w:r w:rsidR="0051749A" w:rsidRPr="0051749A" w:rsidDel="00BE48B8">
          <w:rPr>
            <w:i/>
            <w:color w:val="7030A0"/>
          </w:rPr>
          <w:delText>/Personal Information]</w:delText>
        </w:r>
      </w:del>
      <w:r>
        <w:t xml:space="preserve"> is for research or the compilation or analysis of statistics, the use and disclosure is in the public interest for the reasons set out in the</w:t>
      </w:r>
      <w:r w:rsidR="0051749A">
        <w:t xml:space="preserve"> schedule</w:t>
      </w:r>
      <w:r>
        <w:t>.</w:t>
      </w:r>
    </w:p>
    <w:p w14:paraId="768A03E8" w14:textId="10E42368" w:rsidR="00F50EF1" w:rsidRDefault="005E24C2" w:rsidP="00D03FFE">
      <w:pPr>
        <w:pStyle w:val="LDStandard4"/>
      </w:pPr>
      <w:r>
        <w:lastRenderedPageBreak/>
        <w:t>The Parties agree that</w:t>
      </w:r>
      <w:r w:rsidR="00F50EF1">
        <w:t>:</w:t>
      </w:r>
    </w:p>
    <w:p w14:paraId="6D76BA40" w14:textId="7297CC56" w:rsidR="005E24C2" w:rsidRDefault="005E24C2" w:rsidP="009D5F94">
      <w:pPr>
        <w:pStyle w:val="LDStandard5"/>
      </w:pPr>
      <w:bookmarkStart w:id="267" w:name="_Ref508293009"/>
      <w:r>
        <w:t>Data shared in accordance with clause </w:t>
      </w:r>
      <w:r w:rsidR="006671B5">
        <w:fldChar w:fldCharType="begin"/>
      </w:r>
      <w:r w:rsidR="006671B5">
        <w:instrText xml:space="preserve"> REF _Ref508711157 \w \h </w:instrText>
      </w:r>
      <w:r w:rsidR="006671B5">
        <w:fldChar w:fldCharType="separate"/>
      </w:r>
      <w:r w:rsidR="00C2272A">
        <w:t>5</w:t>
      </w:r>
      <w:r w:rsidR="006671B5">
        <w:fldChar w:fldCharType="end"/>
      </w:r>
      <w:r w:rsidR="0024131E">
        <w:t xml:space="preserve"> in relation to the</w:t>
      </w:r>
      <w:r>
        <w:t xml:space="preserve"> Project will be used for the purpose</w:t>
      </w:r>
      <w:r w:rsidRPr="00D5671A">
        <w:t xml:space="preserve">s </w:t>
      </w:r>
      <w:r w:rsidRPr="00D03FFE">
        <w:t>specified in the schedule</w:t>
      </w:r>
      <w:r w:rsidRPr="00D5671A">
        <w:t xml:space="preserve"> for</w:t>
      </w:r>
      <w:r>
        <w:t xml:space="preserve"> </w:t>
      </w:r>
      <w:r w:rsidR="0024131E">
        <w:t>the</w:t>
      </w:r>
      <w:r>
        <w:t xml:space="preserve"> Project</w:t>
      </w:r>
      <w:r w:rsidR="006671B5">
        <w:t xml:space="preserve"> (or the purposes otherwise agreed in accordance with clause </w:t>
      </w:r>
      <w:r w:rsidR="006671B5">
        <w:fldChar w:fldCharType="begin"/>
      </w:r>
      <w:r w:rsidR="006671B5">
        <w:instrText xml:space="preserve"> REF _Ref475031195 \w \h </w:instrText>
      </w:r>
      <w:r w:rsidR="006671B5">
        <w:fldChar w:fldCharType="separate"/>
      </w:r>
      <w:r w:rsidR="00C2272A">
        <w:t>13</w:t>
      </w:r>
      <w:r w:rsidR="006671B5">
        <w:fldChar w:fldCharType="end"/>
      </w:r>
      <w:r w:rsidR="006671B5">
        <w:t>)</w:t>
      </w:r>
      <w:r w:rsidR="00EC19F8">
        <w:t>, and for no other purpose</w:t>
      </w:r>
      <w:r w:rsidR="00F50EF1">
        <w:t>; and</w:t>
      </w:r>
      <w:bookmarkEnd w:id="267"/>
    </w:p>
    <w:p w14:paraId="68066650" w14:textId="7975FE08" w:rsidR="00F50EF1" w:rsidRDefault="00F50EF1" w:rsidP="00E51762">
      <w:pPr>
        <w:pStyle w:val="LDStandard5"/>
      </w:pPr>
      <w:r>
        <w:t xml:space="preserve">they will respectively carry out the actions assigned to each of them </w:t>
      </w:r>
      <w:r w:rsidR="006850C2">
        <w:t xml:space="preserve">in this ISA </w:t>
      </w:r>
      <w:r w:rsidR="006850C2" w:rsidRPr="0095453B">
        <w:t xml:space="preserve">and </w:t>
      </w:r>
      <w:r w:rsidRPr="00D03FFE">
        <w:t>as specified in the schedule</w:t>
      </w:r>
      <w:r w:rsidR="0024131E">
        <w:t xml:space="preserve"> for the</w:t>
      </w:r>
      <w:r w:rsidRPr="0095453B">
        <w:t xml:space="preserve"> Pr</w:t>
      </w:r>
      <w:r>
        <w:t>oject so as to achieve the purposes referred to in clause </w:t>
      </w:r>
      <w:r w:rsidR="00AB3FD5">
        <w:fldChar w:fldCharType="begin"/>
      </w:r>
      <w:r w:rsidR="00AB3FD5">
        <w:instrText xml:space="preserve"> REF _Ref508293009 \w \h </w:instrText>
      </w:r>
      <w:r w:rsidR="00AB3FD5">
        <w:fldChar w:fldCharType="separate"/>
      </w:r>
      <w:r w:rsidR="00C2272A">
        <w:t>8(c)(i)</w:t>
      </w:r>
      <w:r w:rsidR="00AB3FD5">
        <w:fldChar w:fldCharType="end"/>
      </w:r>
      <w:r>
        <w:t xml:space="preserve"> for </w:t>
      </w:r>
      <w:r w:rsidR="0024131E">
        <w:t>the</w:t>
      </w:r>
      <w:r>
        <w:t xml:space="preserve"> Project.</w:t>
      </w:r>
    </w:p>
    <w:p w14:paraId="0CF79BBF" w14:textId="41EE281E" w:rsidR="003819C5" w:rsidRDefault="003819C5" w:rsidP="00D03FFE">
      <w:pPr>
        <w:pStyle w:val="LDStandard4"/>
      </w:pPr>
      <w:r>
        <w:t xml:space="preserve">DH will link and confidentialise the Data according to the methodology set out in the schedule for </w:t>
      </w:r>
      <w:r w:rsidR="0024131E">
        <w:t>the</w:t>
      </w:r>
      <w:r>
        <w:t xml:space="preserve"> Project.</w:t>
      </w:r>
    </w:p>
    <w:p w14:paraId="552A1541" w14:textId="3A2D4C84" w:rsidR="00AA4688" w:rsidRDefault="0024131E" w:rsidP="00D03FFE">
      <w:pPr>
        <w:pStyle w:val="LDStandard2"/>
      </w:pPr>
      <w:bookmarkStart w:id="268" w:name="_Toc508376989"/>
      <w:bookmarkStart w:id="269" w:name="_Toc508378233"/>
      <w:bookmarkStart w:id="270" w:name="_Toc508717090"/>
      <w:bookmarkStart w:id="271" w:name="_Toc508717250"/>
      <w:bookmarkStart w:id="272" w:name="_Toc508717486"/>
      <w:bookmarkStart w:id="273" w:name="_Toc508717576"/>
      <w:bookmarkStart w:id="274" w:name="_Toc508717660"/>
      <w:bookmarkStart w:id="275" w:name="_Toc508376990"/>
      <w:bookmarkStart w:id="276" w:name="_Toc508378234"/>
      <w:bookmarkStart w:id="277" w:name="_Toc508376991"/>
      <w:bookmarkStart w:id="278" w:name="_Toc508378235"/>
      <w:bookmarkStart w:id="279" w:name="_Toc508376992"/>
      <w:bookmarkStart w:id="280" w:name="_Toc508378236"/>
      <w:bookmarkStart w:id="281" w:name="_Toc508376993"/>
      <w:bookmarkStart w:id="282" w:name="_Toc508378237"/>
      <w:bookmarkStart w:id="283" w:name="_Toc508376994"/>
      <w:bookmarkStart w:id="284" w:name="_Toc508378238"/>
      <w:bookmarkStart w:id="285" w:name="_Toc508376995"/>
      <w:bookmarkStart w:id="286" w:name="_Toc508378239"/>
      <w:bookmarkStart w:id="287" w:name="_Toc525652600"/>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t>Project</w:t>
      </w:r>
      <w:bookmarkEnd w:id="287"/>
    </w:p>
    <w:p w14:paraId="0BC916AD" w14:textId="74139903" w:rsidR="000D31B8" w:rsidRDefault="000D31B8" w:rsidP="00375894">
      <w:pPr>
        <w:pStyle w:val="LDStandard4"/>
        <w:numPr>
          <w:ilvl w:val="0"/>
          <w:numId w:val="0"/>
        </w:numPr>
        <w:ind w:left="1701" w:hanging="850"/>
      </w:pPr>
      <w:r>
        <w:t>T</w:t>
      </w:r>
      <w:r w:rsidR="0024131E">
        <w:t>he Parties must comply with the</w:t>
      </w:r>
      <w:r>
        <w:t xml:space="preserve"> schedule</w:t>
      </w:r>
      <w:r w:rsidR="0024131E">
        <w:t xml:space="preserve"> to this ISA</w:t>
      </w:r>
      <w:r>
        <w:t xml:space="preserve"> </w:t>
      </w:r>
      <w:r w:rsidR="0024131E">
        <w:t>in relation to</w:t>
      </w:r>
      <w:r>
        <w:t xml:space="preserve"> </w:t>
      </w:r>
      <w:r w:rsidR="0024131E">
        <w:t>the</w:t>
      </w:r>
      <w:r>
        <w:t xml:space="preserve"> Project.</w:t>
      </w:r>
    </w:p>
    <w:p w14:paraId="0FF3F42F" w14:textId="4F541624" w:rsidR="00206DE5" w:rsidRDefault="00206DE5" w:rsidP="00D03FFE">
      <w:pPr>
        <w:pStyle w:val="LDStandard2"/>
      </w:pPr>
      <w:bookmarkStart w:id="288" w:name="_Toc508717096"/>
      <w:bookmarkStart w:id="289" w:name="_Toc508717256"/>
      <w:bookmarkStart w:id="290" w:name="_Toc508717493"/>
      <w:bookmarkStart w:id="291" w:name="_Toc508717583"/>
      <w:bookmarkStart w:id="292" w:name="_Toc508717667"/>
      <w:bookmarkStart w:id="293" w:name="_Ref508715837"/>
      <w:bookmarkStart w:id="294" w:name="_Toc525652601"/>
      <w:bookmarkStart w:id="295" w:name="_Ref477714142"/>
      <w:bookmarkEnd w:id="288"/>
      <w:bookmarkEnd w:id="289"/>
      <w:bookmarkEnd w:id="290"/>
      <w:bookmarkEnd w:id="291"/>
      <w:bookmarkEnd w:id="292"/>
      <w:r>
        <w:t>Human Research Ethics Committee approval</w:t>
      </w:r>
      <w:bookmarkEnd w:id="293"/>
      <w:bookmarkEnd w:id="294"/>
    </w:p>
    <w:p w14:paraId="67E24B27" w14:textId="01A595B6" w:rsidR="00206DE5" w:rsidRDefault="00EA7194" w:rsidP="00D03FFE">
      <w:pPr>
        <w:pStyle w:val="LDStandard4"/>
      </w:pPr>
      <w:r>
        <w:t xml:space="preserve">If required, </w:t>
      </w:r>
      <w:r w:rsidR="00A55FEB">
        <w:t>the</w:t>
      </w:r>
      <w:r w:rsidR="00206DE5">
        <w:t xml:space="preserve"> Project must be approved by a human research ethics committee (</w:t>
      </w:r>
      <w:r w:rsidR="00206DE5" w:rsidRPr="00D03FFE">
        <w:rPr>
          <w:b/>
          <w:kern w:val="22"/>
        </w:rPr>
        <w:t>HREC</w:t>
      </w:r>
      <w:r w:rsidR="00206DE5">
        <w:t>).</w:t>
      </w:r>
    </w:p>
    <w:p w14:paraId="0703A212" w14:textId="2D43860F" w:rsidR="00206DE5" w:rsidRPr="00D5671A" w:rsidRDefault="00EA7194" w:rsidP="00D03FFE">
      <w:pPr>
        <w:pStyle w:val="LDStandard4"/>
      </w:pPr>
      <w:r>
        <w:t xml:space="preserve">If the Project requires HREC approval, </w:t>
      </w:r>
      <w:r w:rsidRPr="00D5671A">
        <w:t>t</w:t>
      </w:r>
      <w:r w:rsidR="00206DE5" w:rsidRPr="00D5671A">
        <w:t xml:space="preserve">he </w:t>
      </w:r>
      <w:r w:rsidR="00206DE5" w:rsidRPr="00D03FFE">
        <w:t xml:space="preserve">HREC </w:t>
      </w:r>
      <w:r w:rsidRPr="00D03FFE">
        <w:t xml:space="preserve">application and </w:t>
      </w:r>
      <w:r w:rsidR="00206DE5" w:rsidRPr="00D03FFE">
        <w:t>approval must be attached to the schedule for the Project</w:t>
      </w:r>
      <w:r w:rsidR="00206DE5" w:rsidRPr="00D5671A">
        <w:t>.</w:t>
      </w:r>
    </w:p>
    <w:p w14:paraId="57798839" w14:textId="6FA51360" w:rsidR="00206DE5" w:rsidRPr="00D03FFE" w:rsidRDefault="00FF2469" w:rsidP="00D03FFE">
      <w:pPr>
        <w:pStyle w:val="LDStandard4"/>
        <w:rPr>
          <w:kern w:val="22"/>
        </w:rPr>
      </w:pPr>
      <w:r>
        <w:t xml:space="preserve">The Parties must comply with the terms </w:t>
      </w:r>
      <w:r w:rsidR="000478EC">
        <w:t xml:space="preserve">and conditions </w:t>
      </w:r>
      <w:r w:rsidR="008A7564">
        <w:t>of any</w:t>
      </w:r>
      <w:r>
        <w:t xml:space="preserve"> HREC approval</w:t>
      </w:r>
      <w:r w:rsidR="008A7564">
        <w:t xml:space="preserve"> given in relation to </w:t>
      </w:r>
      <w:r w:rsidR="00A55FEB">
        <w:t>the</w:t>
      </w:r>
      <w:r w:rsidR="008A7564">
        <w:t xml:space="preserve"> Project</w:t>
      </w:r>
      <w:r>
        <w:t>.</w:t>
      </w:r>
    </w:p>
    <w:p w14:paraId="202DC8B8" w14:textId="6B35F48F" w:rsidR="0098567C" w:rsidRDefault="0098567C" w:rsidP="00D03FFE">
      <w:pPr>
        <w:pStyle w:val="LDStandard2"/>
      </w:pPr>
      <w:bookmarkStart w:id="296" w:name="_Ref508718844"/>
      <w:bookmarkStart w:id="297" w:name="_Ref508719253"/>
      <w:bookmarkStart w:id="298" w:name="_Toc525652602"/>
      <w:r>
        <w:t>Project governance</w:t>
      </w:r>
      <w:bookmarkEnd w:id="295"/>
      <w:bookmarkEnd w:id="296"/>
      <w:bookmarkEnd w:id="297"/>
      <w:bookmarkEnd w:id="298"/>
    </w:p>
    <w:p w14:paraId="33ED18F2" w14:textId="1F797479" w:rsidR="001A6D7E" w:rsidRDefault="00921B68" w:rsidP="00D03FFE">
      <w:pPr>
        <w:pStyle w:val="LDStandard4"/>
      </w:pPr>
      <w:r>
        <w:t>The Parties' Representatives will meet as required to discuss any issues arising under this ISA.</w:t>
      </w:r>
    </w:p>
    <w:p w14:paraId="1779F8E3" w14:textId="658B4F81" w:rsidR="0098567C" w:rsidRDefault="001A6D7E" w:rsidP="00D03FFE">
      <w:pPr>
        <w:pStyle w:val="LDStandard4"/>
      </w:pPr>
      <w:r>
        <w:t>Additional</w:t>
      </w:r>
      <w:r w:rsidRPr="00D5671A">
        <w:rPr>
          <w:bCs/>
        </w:rPr>
        <w:t xml:space="preserve"> </w:t>
      </w:r>
      <w:r w:rsidR="0098567C" w:rsidRPr="00D5671A">
        <w:rPr>
          <w:bCs/>
        </w:rPr>
        <w:t xml:space="preserve">governance arrangements for </w:t>
      </w:r>
      <w:r w:rsidR="003C4BE8">
        <w:rPr>
          <w:bCs/>
        </w:rPr>
        <w:t>the</w:t>
      </w:r>
      <w:r>
        <w:t xml:space="preserve"> </w:t>
      </w:r>
      <w:r w:rsidR="0098567C" w:rsidRPr="00D5671A">
        <w:rPr>
          <w:bCs/>
        </w:rPr>
        <w:t xml:space="preserve">Project </w:t>
      </w:r>
      <w:r>
        <w:t>may be</w:t>
      </w:r>
      <w:r w:rsidRPr="00D5671A">
        <w:rPr>
          <w:bCs/>
        </w:rPr>
        <w:t xml:space="preserve"> </w:t>
      </w:r>
      <w:r w:rsidR="00D646E3" w:rsidRPr="00D5671A">
        <w:rPr>
          <w:bCs/>
        </w:rPr>
        <w:t xml:space="preserve">set out </w:t>
      </w:r>
      <w:r w:rsidR="0098567C" w:rsidRPr="00191098">
        <w:t xml:space="preserve">in </w:t>
      </w:r>
      <w:r w:rsidR="003C4BE8">
        <w:rPr>
          <w:bCs/>
        </w:rPr>
        <w:t xml:space="preserve">the schedule. </w:t>
      </w:r>
    </w:p>
    <w:p w14:paraId="4DE092F4" w14:textId="408C6BEA" w:rsidR="00921B68" w:rsidRPr="000865AC" w:rsidRDefault="00921B68" w:rsidP="00E51762">
      <w:pPr>
        <w:pStyle w:val="LDStandard4"/>
      </w:pPr>
      <w:r w:rsidRPr="000865AC">
        <w:t xml:space="preserve">The process for approving any additional research activities or any publications using the Data are set out in clause </w:t>
      </w:r>
      <w:r w:rsidRPr="000865AC">
        <w:fldChar w:fldCharType="begin"/>
      </w:r>
      <w:r w:rsidRPr="000865AC">
        <w:instrText xml:space="preserve"> REF _Ref475031195 \w \h </w:instrText>
      </w:r>
      <w:r w:rsidR="003C4BE8" w:rsidRPr="000865AC">
        <w:instrText xml:space="preserve"> \* MERGEFORMAT </w:instrText>
      </w:r>
      <w:r w:rsidRPr="000865AC">
        <w:fldChar w:fldCharType="separate"/>
      </w:r>
      <w:r w:rsidR="00C2272A">
        <w:t>13</w:t>
      </w:r>
      <w:r w:rsidRPr="000865AC">
        <w:fldChar w:fldCharType="end"/>
      </w:r>
      <w:r w:rsidRPr="000865AC">
        <w:t xml:space="preserve">. </w:t>
      </w:r>
    </w:p>
    <w:p w14:paraId="312E9752" w14:textId="5B0898E9" w:rsidR="00E530C6" w:rsidRDefault="00E530C6" w:rsidP="00D03FFE">
      <w:pPr>
        <w:pStyle w:val="LDStandard2"/>
      </w:pPr>
      <w:bookmarkStart w:id="299" w:name="_Toc508376999"/>
      <w:bookmarkStart w:id="300" w:name="_Toc508378243"/>
      <w:bookmarkStart w:id="301" w:name="_Toc508377000"/>
      <w:bookmarkStart w:id="302" w:name="_Toc508378244"/>
      <w:bookmarkStart w:id="303" w:name="_Toc508377001"/>
      <w:bookmarkStart w:id="304" w:name="_Toc508378245"/>
      <w:bookmarkStart w:id="305" w:name="_Toc508377002"/>
      <w:bookmarkStart w:id="306" w:name="_Toc508378246"/>
      <w:bookmarkStart w:id="307" w:name="_Toc508377003"/>
      <w:bookmarkStart w:id="308" w:name="_Toc508378247"/>
      <w:bookmarkStart w:id="309" w:name="_Toc508377004"/>
      <w:bookmarkStart w:id="310" w:name="_Toc508378248"/>
      <w:bookmarkStart w:id="311" w:name="_Toc508377005"/>
      <w:bookmarkStart w:id="312" w:name="_Toc508378249"/>
      <w:bookmarkStart w:id="313" w:name="_Toc508377007"/>
      <w:bookmarkStart w:id="314" w:name="_Toc508378251"/>
      <w:bookmarkStart w:id="315" w:name="_Toc508377008"/>
      <w:bookmarkStart w:id="316" w:name="_Toc508378252"/>
      <w:bookmarkStart w:id="317" w:name="_Toc508377009"/>
      <w:bookmarkStart w:id="318" w:name="_Toc508378253"/>
      <w:bookmarkStart w:id="319" w:name="_Ref478111466"/>
      <w:bookmarkStart w:id="320" w:name="_Toc52565260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t xml:space="preserve">Ownership of </w:t>
      </w:r>
      <w:r w:rsidR="00FF70A5">
        <w:t>Data</w:t>
      </w:r>
      <w:bookmarkEnd w:id="319"/>
      <w:bookmarkEnd w:id="320"/>
    </w:p>
    <w:p w14:paraId="6370030C" w14:textId="5B738A3F" w:rsidR="00E530C6" w:rsidRPr="00FE65D1" w:rsidRDefault="0098567C" w:rsidP="00D03FFE">
      <w:pPr>
        <w:pStyle w:val="LDIndent1"/>
      </w:pPr>
      <w:bookmarkStart w:id="321" w:name="_Toc508717106"/>
      <w:bookmarkStart w:id="322" w:name="_Toc508717267"/>
      <w:bookmarkStart w:id="323" w:name="_Toc508717506"/>
      <w:r>
        <w:t xml:space="preserve">Ownership of </w:t>
      </w:r>
      <w:r w:rsidR="00DA0922">
        <w:t xml:space="preserve">Data </w:t>
      </w:r>
      <w:r w:rsidR="00BA2AC2">
        <w:t>provided</w:t>
      </w:r>
      <w:r w:rsidR="00E530C6">
        <w:t xml:space="preserve"> </w:t>
      </w:r>
      <w:r w:rsidR="00E530C6" w:rsidRPr="008F5ED8">
        <w:t>pursuant</w:t>
      </w:r>
      <w:r w:rsidR="00E530C6">
        <w:t xml:space="preserve"> to this </w:t>
      </w:r>
      <w:r w:rsidR="00D92A22">
        <w:t>ISA</w:t>
      </w:r>
      <w:r w:rsidR="00E530C6">
        <w:t xml:space="preserve"> remains with </w:t>
      </w:r>
      <w:r w:rsidR="00E530C6" w:rsidRPr="00FE65D1">
        <w:t xml:space="preserve">the </w:t>
      </w:r>
      <w:r w:rsidR="008B373D">
        <w:t>Party</w:t>
      </w:r>
      <w:r w:rsidR="001F0172">
        <w:t xml:space="preserve"> </w:t>
      </w:r>
      <w:r w:rsidR="008D01F4">
        <w:t>that provided it</w:t>
      </w:r>
      <w:r w:rsidR="003D5AD3">
        <w:t>.</w:t>
      </w:r>
      <w:bookmarkEnd w:id="321"/>
      <w:bookmarkEnd w:id="322"/>
      <w:bookmarkEnd w:id="323"/>
    </w:p>
    <w:p w14:paraId="4FC4926C" w14:textId="4B5F7148" w:rsidR="00AF1DFB" w:rsidRDefault="00BD4B13" w:rsidP="00D03FFE">
      <w:pPr>
        <w:pStyle w:val="LDStandard2"/>
      </w:pPr>
      <w:bookmarkStart w:id="324" w:name="_Toc508378255"/>
      <w:bookmarkStart w:id="325" w:name="_Toc508377016"/>
      <w:bookmarkStart w:id="326" w:name="_Toc508378261"/>
      <w:bookmarkStart w:id="327" w:name="_Toc508377017"/>
      <w:bookmarkStart w:id="328" w:name="_Toc508378262"/>
      <w:bookmarkStart w:id="329" w:name="_Toc508377018"/>
      <w:bookmarkStart w:id="330" w:name="_Toc508378263"/>
      <w:bookmarkStart w:id="331" w:name="_Toc508377019"/>
      <w:bookmarkStart w:id="332" w:name="_Toc508378264"/>
      <w:bookmarkStart w:id="333" w:name="_Ref475031195"/>
      <w:bookmarkStart w:id="334" w:name="_Ref475032424"/>
      <w:bookmarkStart w:id="335" w:name="_Toc525652604"/>
      <w:bookmarkEnd w:id="324"/>
      <w:bookmarkEnd w:id="325"/>
      <w:bookmarkEnd w:id="326"/>
      <w:bookmarkEnd w:id="327"/>
      <w:bookmarkEnd w:id="328"/>
      <w:bookmarkEnd w:id="329"/>
      <w:bookmarkEnd w:id="330"/>
      <w:bookmarkEnd w:id="331"/>
      <w:bookmarkEnd w:id="332"/>
      <w:r>
        <w:t xml:space="preserve">Use and </w:t>
      </w:r>
      <w:r w:rsidR="00B34591">
        <w:t>d</w:t>
      </w:r>
      <w:r w:rsidR="006760BF">
        <w:t xml:space="preserve">isclosure of </w:t>
      </w:r>
      <w:r w:rsidR="007E44C5">
        <w:t>Data</w:t>
      </w:r>
      <w:bookmarkEnd w:id="333"/>
      <w:bookmarkEnd w:id="334"/>
      <w:bookmarkEnd w:id="335"/>
    </w:p>
    <w:p w14:paraId="43322043" w14:textId="0CC268E7" w:rsidR="00366546" w:rsidRDefault="00366546" w:rsidP="00E51762">
      <w:pPr>
        <w:pStyle w:val="LDStandard4"/>
      </w:pPr>
      <w:bookmarkStart w:id="336" w:name="_Ref506993174"/>
      <w:r>
        <w:t xml:space="preserve">Each Party </w:t>
      </w:r>
      <w:r w:rsidR="006760BF" w:rsidRPr="00427C66">
        <w:t>agree</w:t>
      </w:r>
      <w:r>
        <w:t>s</w:t>
      </w:r>
      <w:r w:rsidR="006760BF" w:rsidRPr="00427C66">
        <w:t xml:space="preserve"> </w:t>
      </w:r>
      <w:r>
        <w:t xml:space="preserve">that </w:t>
      </w:r>
      <w:r w:rsidR="00474CB9">
        <w:t xml:space="preserve">in </w:t>
      </w:r>
      <w:r>
        <w:t xml:space="preserve">using and storing the Data </w:t>
      </w:r>
      <w:r w:rsidR="004E2ADD">
        <w:t xml:space="preserve">owned by the other Party </w:t>
      </w:r>
      <w:r w:rsidR="003451FF">
        <w:t xml:space="preserve">pursuant to clause </w:t>
      </w:r>
      <w:r w:rsidR="003451FF">
        <w:fldChar w:fldCharType="begin"/>
      </w:r>
      <w:r w:rsidR="003451FF">
        <w:instrText xml:space="preserve"> REF _Ref478111466 \w \h </w:instrText>
      </w:r>
      <w:r w:rsidR="003451FF">
        <w:fldChar w:fldCharType="separate"/>
      </w:r>
      <w:r w:rsidR="00C2272A">
        <w:t>12</w:t>
      </w:r>
      <w:r w:rsidR="003451FF">
        <w:fldChar w:fldCharType="end"/>
      </w:r>
      <w:r w:rsidR="003451FF">
        <w:t xml:space="preserve"> </w:t>
      </w:r>
      <w:r>
        <w:t xml:space="preserve">that it will </w:t>
      </w:r>
      <w:r w:rsidR="006760BF" w:rsidRPr="00427C66">
        <w:t>not</w:t>
      </w:r>
      <w:r w:rsidR="00474CB9">
        <w:t>:</w:t>
      </w:r>
      <w:bookmarkEnd w:id="336"/>
    </w:p>
    <w:p w14:paraId="750C7ACF" w14:textId="193F14C0" w:rsidR="008105DE" w:rsidRDefault="008105DE" w:rsidP="00D03FFE">
      <w:pPr>
        <w:pStyle w:val="LDStandard5"/>
      </w:pPr>
      <w:r>
        <w:tab/>
        <w:t xml:space="preserve">use any of </w:t>
      </w:r>
      <w:r w:rsidR="004702FC">
        <w:t>th</w:t>
      </w:r>
      <w:r w:rsidR="00BE7BE0">
        <w:t>at Data</w:t>
      </w:r>
      <w:r>
        <w:t xml:space="preserve"> for any purpose </w:t>
      </w:r>
      <w:r w:rsidR="00C13E37">
        <w:t xml:space="preserve">(including any further research </w:t>
      </w:r>
      <w:r w:rsidR="00E00A2D">
        <w:t>project</w:t>
      </w:r>
      <w:r w:rsidR="00C13E37">
        <w:t xml:space="preserve">) </w:t>
      </w:r>
      <w:r>
        <w:t>other than those provided for pursuant to this ISA;</w:t>
      </w:r>
    </w:p>
    <w:p w14:paraId="7AD05A8C" w14:textId="240BD162" w:rsidR="008105DE" w:rsidRDefault="008105DE" w:rsidP="00D03FFE">
      <w:pPr>
        <w:pStyle w:val="LDStandard5"/>
      </w:pPr>
      <w:r>
        <w:tab/>
        <w:t xml:space="preserve">make any further copies of </w:t>
      </w:r>
      <w:r w:rsidR="00BE7BE0">
        <w:t>that Data</w:t>
      </w:r>
      <w:r>
        <w:t>;</w:t>
      </w:r>
    </w:p>
    <w:p w14:paraId="262E96BC" w14:textId="746C68F3" w:rsidR="008105DE" w:rsidRDefault="008105DE" w:rsidP="00D03FFE">
      <w:pPr>
        <w:pStyle w:val="LDStandard5"/>
      </w:pPr>
      <w:r>
        <w:lastRenderedPageBreak/>
        <w:tab/>
        <w:t xml:space="preserve">disclose any of </w:t>
      </w:r>
      <w:r w:rsidR="00BE7BE0">
        <w:t>that Data</w:t>
      </w:r>
      <w:r>
        <w:t xml:space="preserve"> to any person outside that Party's Project Team;</w:t>
      </w:r>
    </w:p>
    <w:p w14:paraId="64597719" w14:textId="7E0335FF" w:rsidR="008105DE" w:rsidRDefault="008105DE" w:rsidP="00D03FFE">
      <w:pPr>
        <w:pStyle w:val="LDStandard5"/>
      </w:pPr>
      <w:r>
        <w:tab/>
        <w:t xml:space="preserve">publish </w:t>
      </w:r>
      <w:r w:rsidR="009D26BE">
        <w:t xml:space="preserve">(or submit for publication) </w:t>
      </w:r>
      <w:r>
        <w:t xml:space="preserve">any of </w:t>
      </w:r>
      <w:r w:rsidR="00BE7BE0">
        <w:t>that Data</w:t>
      </w:r>
      <w:r>
        <w:t>; or</w:t>
      </w:r>
    </w:p>
    <w:p w14:paraId="573ADAE3" w14:textId="5C3B846D" w:rsidR="008105DE" w:rsidRDefault="008105DE" w:rsidP="00D03FFE">
      <w:pPr>
        <w:pStyle w:val="LDStandard5"/>
      </w:pPr>
      <w:r>
        <w:tab/>
        <w:t xml:space="preserve">make any public announcement or comment relating to </w:t>
      </w:r>
      <w:r w:rsidR="00BE7BE0">
        <w:t>that Data</w:t>
      </w:r>
      <w:r>
        <w:t>;</w:t>
      </w:r>
    </w:p>
    <w:p w14:paraId="03EBFC44" w14:textId="67070DDD" w:rsidR="00BD4B13" w:rsidRDefault="004B4182" w:rsidP="00D03FFE">
      <w:pPr>
        <w:pStyle w:val="LDIndent1"/>
        <w:ind w:left="1701"/>
      </w:pPr>
      <w:bookmarkStart w:id="337" w:name="_Toc508717274"/>
      <w:bookmarkStart w:id="338" w:name="_Toc508717358"/>
      <w:r>
        <w:t xml:space="preserve">unless that Party has the other Party's prior written approval, or otherwise </w:t>
      </w:r>
      <w:r w:rsidR="006760BF" w:rsidRPr="00427C66">
        <w:t xml:space="preserve">in accordance with the protocol </w:t>
      </w:r>
      <w:r w:rsidR="008D01F4">
        <w:t xml:space="preserve">in </w:t>
      </w:r>
      <w:r w:rsidR="00A81C93">
        <w:t xml:space="preserve">the schedule for </w:t>
      </w:r>
      <w:r w:rsidR="003C4BE8">
        <w:t>the</w:t>
      </w:r>
      <w:r w:rsidR="00A81C93">
        <w:t xml:space="preserve"> Project</w:t>
      </w:r>
      <w:r w:rsidR="006760BF" w:rsidRPr="00427C66">
        <w:t>.</w:t>
      </w:r>
      <w:bookmarkEnd w:id="337"/>
      <w:bookmarkEnd w:id="338"/>
      <w:r w:rsidR="00BD4B13">
        <w:t xml:space="preserve"> </w:t>
      </w:r>
    </w:p>
    <w:p w14:paraId="2A51F3C1" w14:textId="1AB9E9DB" w:rsidR="00C13E37" w:rsidRDefault="00C13E37" w:rsidP="00E51762">
      <w:pPr>
        <w:pStyle w:val="LDStandard4"/>
      </w:pPr>
      <w:r>
        <w:t xml:space="preserve">A Party must not provide approval </w:t>
      </w:r>
      <w:r w:rsidR="00312364">
        <w:t>to the other Party to carry out any of those</w:t>
      </w:r>
      <w:r w:rsidR="00771866">
        <w:t xml:space="preserve"> acts set out in</w:t>
      </w:r>
      <w:r>
        <w:t xml:space="preserve"> clause </w:t>
      </w:r>
      <w:r>
        <w:fldChar w:fldCharType="begin"/>
      </w:r>
      <w:r>
        <w:instrText xml:space="preserve"> REF _Ref506993174 \w \h </w:instrText>
      </w:r>
      <w:r>
        <w:fldChar w:fldCharType="separate"/>
      </w:r>
      <w:r w:rsidR="00C2272A">
        <w:t>13(a)</w:t>
      </w:r>
      <w:r>
        <w:fldChar w:fldCharType="end"/>
      </w:r>
      <w:r w:rsidR="004D708C">
        <w:t xml:space="preserve"> until the aforementioned Party</w:t>
      </w:r>
      <w:r>
        <w:t xml:space="preserve"> has approval from the relevant Data Custodians. Each Party acknowledges that this is to help reduce the risk of privacy and health information breaches and to help ensure continued compliance with the </w:t>
      </w:r>
      <w:r w:rsidRPr="00D03FFE">
        <w:rPr>
          <w:bCs/>
          <w:i/>
        </w:rPr>
        <w:t>Privacy and Data Protection Act 2014</w:t>
      </w:r>
      <w:r w:rsidR="00466B80">
        <w:rPr>
          <w:bCs/>
          <w:i/>
        </w:rPr>
        <w:t xml:space="preserve"> </w:t>
      </w:r>
      <w:r w:rsidR="00466B80" w:rsidRPr="00466B80">
        <w:rPr>
          <w:bCs/>
        </w:rPr>
        <w:t>(Vic)</w:t>
      </w:r>
      <w:r>
        <w:t xml:space="preserve">  and the </w:t>
      </w:r>
      <w:r w:rsidRPr="00D03FFE">
        <w:rPr>
          <w:bCs/>
          <w:i/>
        </w:rPr>
        <w:t>Health Records Act 2001</w:t>
      </w:r>
      <w:r w:rsidR="00466B80">
        <w:rPr>
          <w:bCs/>
          <w:i/>
        </w:rPr>
        <w:t xml:space="preserve"> </w:t>
      </w:r>
      <w:r w:rsidR="00466B80" w:rsidRPr="00466B80">
        <w:rPr>
          <w:bCs/>
        </w:rPr>
        <w:t>(Vic)</w:t>
      </w:r>
      <w:r>
        <w:t>.</w:t>
      </w:r>
      <w:r w:rsidR="004702FC">
        <w:t xml:space="preserve"> This includes any restrictions on publication which may apply, such as where the parties' sharing is based on </w:t>
      </w:r>
      <w:del w:id="339" w:author="Logan Wu" w:date="2021-12-15T13:39:00Z">
        <w:r w:rsidR="000A4BA9" w:rsidRPr="009F2A3B" w:rsidDel="00A76EB0">
          <w:rPr>
            <w:i/>
            <w:rPrChange w:id="340" w:author="Logan Wu" w:date="2021-12-15T16:32:00Z">
              <w:rPr>
                <w:i/>
                <w:color w:val="7030A0"/>
              </w:rPr>
            </w:rPrChange>
          </w:rPr>
          <w:delText xml:space="preserve">[insert relevant HPP or IPP reference, for example: </w:delText>
        </w:r>
      </w:del>
      <w:r w:rsidR="004702FC" w:rsidRPr="009F2A3B">
        <w:rPr>
          <w:i/>
          <w:rPrChange w:id="341" w:author="Logan Wu" w:date="2021-12-15T16:32:00Z">
            <w:rPr>
              <w:i/>
              <w:color w:val="7030A0"/>
            </w:rPr>
          </w:rPrChange>
        </w:rPr>
        <w:t>HPP</w:t>
      </w:r>
      <w:r w:rsidR="00475E79" w:rsidRPr="009F2A3B">
        <w:rPr>
          <w:i/>
          <w:rPrChange w:id="342" w:author="Logan Wu" w:date="2021-12-15T16:32:00Z">
            <w:rPr>
              <w:i/>
              <w:color w:val="7030A0"/>
            </w:rPr>
          </w:rPrChange>
        </w:rPr>
        <w:t xml:space="preserve"> </w:t>
      </w:r>
      <w:r w:rsidR="004702FC" w:rsidRPr="009F2A3B">
        <w:rPr>
          <w:i/>
          <w:rPrChange w:id="343" w:author="Logan Wu" w:date="2021-12-15T16:32:00Z">
            <w:rPr>
              <w:i/>
              <w:color w:val="7030A0"/>
            </w:rPr>
          </w:rPrChange>
        </w:rPr>
        <w:t>2.2(</w:t>
      </w:r>
      <w:ins w:id="344" w:author="Logan Wu" w:date="2021-12-15T13:39:00Z">
        <w:r w:rsidR="00A76EB0" w:rsidRPr="009F2A3B">
          <w:rPr>
            <w:i/>
            <w:rPrChange w:id="345" w:author="Logan Wu" w:date="2021-12-15T16:32:00Z">
              <w:rPr>
                <w:i/>
                <w:color w:val="7030A0"/>
              </w:rPr>
            </w:rPrChange>
          </w:rPr>
          <w:t>a</w:t>
        </w:r>
      </w:ins>
      <w:del w:id="346" w:author="Logan Wu" w:date="2021-12-15T13:39:00Z">
        <w:r w:rsidR="004702FC" w:rsidRPr="009F2A3B" w:rsidDel="00A76EB0">
          <w:rPr>
            <w:i/>
            <w:rPrChange w:id="347" w:author="Logan Wu" w:date="2021-12-15T16:32:00Z">
              <w:rPr>
                <w:i/>
                <w:color w:val="7030A0"/>
              </w:rPr>
            </w:rPrChange>
          </w:rPr>
          <w:delText>g</w:delText>
        </w:r>
      </w:del>
      <w:r w:rsidR="004702FC" w:rsidRPr="009F2A3B">
        <w:rPr>
          <w:i/>
          <w:rPrChange w:id="348" w:author="Logan Wu" w:date="2021-12-15T16:32:00Z">
            <w:rPr>
              <w:i/>
              <w:color w:val="7030A0"/>
            </w:rPr>
          </w:rPrChange>
        </w:rPr>
        <w:t>)</w:t>
      </w:r>
      <w:del w:id="349" w:author="Logan Wu" w:date="2021-12-15T13:39:00Z">
        <w:r w:rsidR="000A4BA9" w:rsidRPr="009F2A3B" w:rsidDel="00A76EB0">
          <w:rPr>
            <w:i/>
            <w:rPrChange w:id="350" w:author="Logan Wu" w:date="2021-12-15T16:32:00Z">
              <w:rPr>
                <w:i/>
                <w:color w:val="7030A0"/>
              </w:rPr>
            </w:rPrChange>
          </w:rPr>
          <w:delText>]</w:delText>
        </w:r>
      </w:del>
      <w:r w:rsidR="004702FC" w:rsidRPr="009F2A3B">
        <w:rPr>
          <w:rPrChange w:id="351" w:author="Logan Wu" w:date="2021-12-15T16:32:00Z">
            <w:rPr/>
          </w:rPrChange>
        </w:rPr>
        <w:t>.</w:t>
      </w:r>
    </w:p>
    <w:p w14:paraId="3334F28B" w14:textId="55D2CA34" w:rsidR="009D26BE" w:rsidRDefault="009D26BE" w:rsidP="00D03FFE">
      <w:pPr>
        <w:pStyle w:val="LDStandard4"/>
      </w:pPr>
      <w:r>
        <w:t>A Party's approval for the other Party to disclose any Data to a person outside the Project Team</w:t>
      </w:r>
      <w:r w:rsidR="00AB3FD5">
        <w:t xml:space="preserve"> </w:t>
      </w:r>
      <w:r w:rsidR="0058105B">
        <w:t>(</w:t>
      </w:r>
      <w:r w:rsidR="00AB3FD5">
        <w:t>or to individuals in the Project Team who belong to a third party</w:t>
      </w:r>
      <w:r w:rsidR="0058105B">
        <w:t>)</w:t>
      </w:r>
      <w:r>
        <w:t xml:space="preserve"> may be subject to conditions, including that the recipient sign a confidentiality undertaking.</w:t>
      </w:r>
    </w:p>
    <w:p w14:paraId="2721FE53" w14:textId="7D62B24A" w:rsidR="00B34591" w:rsidRDefault="00B34591" w:rsidP="00D03FFE">
      <w:pPr>
        <w:pStyle w:val="LDStandard4"/>
      </w:pPr>
      <w:r w:rsidRPr="00BD4B13">
        <w:t>Nothing in this ISA or any schedule to it prevents any information whatsoever regarding this</w:t>
      </w:r>
      <w:r w:rsidR="00D60474">
        <w:t xml:space="preserve"> ISA or the</w:t>
      </w:r>
      <w:r w:rsidRPr="00BD4B13">
        <w:t xml:space="preserve"> Project being disclosed to a Party's Departmental Secretary</w:t>
      </w:r>
      <w:r w:rsidRPr="00F21308">
        <w:t>, Chief Executive Officer</w:t>
      </w:r>
      <w:r>
        <w:t xml:space="preserve"> or</w:t>
      </w:r>
      <w:r w:rsidRPr="00F21308">
        <w:t xml:space="preserve"> Board</w:t>
      </w:r>
      <w:r w:rsidRPr="00BD4B13">
        <w:t xml:space="preserve"> or to that Party's responsible Minister (including their relevant office staff)</w:t>
      </w:r>
      <w:r w:rsidR="00771866">
        <w:t>, provided such disclosure is lawful</w:t>
      </w:r>
      <w:r w:rsidRPr="00BD4B13">
        <w:t>.</w:t>
      </w:r>
      <w:r>
        <w:t xml:space="preserve"> </w:t>
      </w:r>
    </w:p>
    <w:p w14:paraId="0A22A502" w14:textId="30F85EEF" w:rsidR="004019B9" w:rsidRDefault="00DD00FA" w:rsidP="00D03FFE">
      <w:pPr>
        <w:pStyle w:val="LDStandard2"/>
      </w:pPr>
      <w:bookmarkStart w:id="352" w:name="_Toc508377021"/>
      <w:bookmarkStart w:id="353" w:name="_Toc508378266"/>
      <w:bookmarkStart w:id="354" w:name="_Toc508377022"/>
      <w:bookmarkStart w:id="355" w:name="_Toc508378267"/>
      <w:bookmarkStart w:id="356" w:name="_Toc508377023"/>
      <w:bookmarkStart w:id="357" w:name="_Toc508378268"/>
      <w:bookmarkStart w:id="358" w:name="_Toc508377024"/>
      <w:bookmarkStart w:id="359" w:name="_Toc508378269"/>
      <w:bookmarkStart w:id="360" w:name="_Toc508717114"/>
      <w:bookmarkStart w:id="361" w:name="_Toc508717276"/>
      <w:bookmarkStart w:id="362" w:name="_Toc508717515"/>
      <w:bookmarkStart w:id="363" w:name="_Toc508717605"/>
      <w:bookmarkStart w:id="364" w:name="_Toc508717688"/>
      <w:bookmarkStart w:id="365" w:name="_Ref478111369"/>
      <w:bookmarkStart w:id="366" w:name="_Toc525652605"/>
      <w:bookmarkEnd w:id="352"/>
      <w:bookmarkEnd w:id="353"/>
      <w:bookmarkEnd w:id="354"/>
      <w:bookmarkEnd w:id="355"/>
      <w:bookmarkEnd w:id="356"/>
      <w:bookmarkEnd w:id="357"/>
      <w:bookmarkEnd w:id="358"/>
      <w:bookmarkEnd w:id="359"/>
      <w:bookmarkEnd w:id="360"/>
      <w:bookmarkEnd w:id="361"/>
      <w:bookmarkEnd w:id="362"/>
      <w:bookmarkEnd w:id="363"/>
      <w:bookmarkEnd w:id="364"/>
      <w:r>
        <w:t xml:space="preserve">Sharing </w:t>
      </w:r>
      <w:r w:rsidR="004019B9">
        <w:t xml:space="preserve">of </w:t>
      </w:r>
      <w:r w:rsidR="00AB3FD5">
        <w:t xml:space="preserve">additional </w:t>
      </w:r>
      <w:r w:rsidR="00781488">
        <w:t>Data</w:t>
      </w:r>
      <w:r w:rsidR="00D60474">
        <w:t xml:space="preserve"> for the</w:t>
      </w:r>
      <w:r w:rsidR="004D55FF">
        <w:t xml:space="preserve"> Project</w:t>
      </w:r>
      <w:bookmarkEnd w:id="365"/>
      <w:bookmarkEnd w:id="366"/>
    </w:p>
    <w:p w14:paraId="6E20E210" w14:textId="5B12741F" w:rsidR="004019B9" w:rsidRDefault="0068269A" w:rsidP="00D03FFE">
      <w:pPr>
        <w:pStyle w:val="LDStandard4"/>
      </w:pPr>
      <w:bookmarkStart w:id="367" w:name="_Ref387933177"/>
      <w:r>
        <w:t>T</w:t>
      </w:r>
      <w:r w:rsidR="004019B9">
        <w:t xml:space="preserve">he Parties may agree </w:t>
      </w:r>
      <w:r w:rsidR="00AD6FD3">
        <w:t>to</w:t>
      </w:r>
      <w:r w:rsidR="004019B9">
        <w:t xml:space="preserve"> provide </w:t>
      </w:r>
      <w:r w:rsidR="004D55FF">
        <w:t xml:space="preserve">additional </w:t>
      </w:r>
      <w:r w:rsidR="00905588">
        <w:t xml:space="preserve">data </w:t>
      </w:r>
      <w:r w:rsidR="004019B9">
        <w:t>for inclusion</w:t>
      </w:r>
      <w:r w:rsidR="004B6769">
        <w:t xml:space="preserve"> in</w:t>
      </w:r>
      <w:r w:rsidR="004019B9">
        <w:t xml:space="preserve"> </w:t>
      </w:r>
      <w:r w:rsidR="00D60474">
        <w:t>the</w:t>
      </w:r>
      <w:r w:rsidR="004D55FF">
        <w:t xml:space="preserve"> </w:t>
      </w:r>
      <w:r w:rsidR="00FA047C">
        <w:t>Project</w:t>
      </w:r>
      <w:bookmarkEnd w:id="367"/>
      <w:r w:rsidR="00BC1106">
        <w:t xml:space="preserve"> provided the sharing of the additional data complies with clause </w:t>
      </w:r>
      <w:r w:rsidR="00BC1106">
        <w:fldChar w:fldCharType="begin"/>
      </w:r>
      <w:r w:rsidR="00BC1106">
        <w:instrText xml:space="preserve"> REF _Ref478111143 \r \h </w:instrText>
      </w:r>
      <w:r w:rsidR="00BC1106">
        <w:fldChar w:fldCharType="separate"/>
      </w:r>
      <w:r w:rsidR="00C2272A">
        <w:t>7</w:t>
      </w:r>
      <w:r w:rsidR="00BC1106">
        <w:fldChar w:fldCharType="end"/>
      </w:r>
      <w:r w:rsidR="00BC1106">
        <w:t xml:space="preserve"> of this ISA. </w:t>
      </w:r>
    </w:p>
    <w:p w14:paraId="7E8D83AF" w14:textId="3793F583" w:rsidR="004019B9" w:rsidRPr="004019B9" w:rsidRDefault="004019B9" w:rsidP="00E51762">
      <w:pPr>
        <w:pStyle w:val="LDStandard4"/>
      </w:pPr>
      <w:r>
        <w:t xml:space="preserve">If the Parties agree </w:t>
      </w:r>
      <w:r w:rsidR="0052736C">
        <w:t xml:space="preserve">to include additional </w:t>
      </w:r>
      <w:r w:rsidR="00905588">
        <w:t xml:space="preserve">data </w:t>
      </w:r>
      <w:r w:rsidR="0052736C">
        <w:t xml:space="preserve">under </w:t>
      </w:r>
      <w:r w:rsidR="00191098">
        <w:t>clause </w:t>
      </w:r>
      <w:r>
        <w:fldChar w:fldCharType="begin"/>
      </w:r>
      <w:r>
        <w:instrText xml:space="preserve"> REF _Ref387933177 \w \h </w:instrText>
      </w:r>
      <w:r>
        <w:fldChar w:fldCharType="separate"/>
      </w:r>
      <w:r w:rsidR="00C2272A">
        <w:t>14(a)</w:t>
      </w:r>
      <w:r>
        <w:fldChar w:fldCharType="end"/>
      </w:r>
      <w:r>
        <w:t xml:space="preserve">, </w:t>
      </w:r>
      <w:r w:rsidR="004D55FF">
        <w:t xml:space="preserve">then </w:t>
      </w:r>
      <w:r w:rsidR="00FA047C">
        <w:t>the Parties</w:t>
      </w:r>
      <w:r w:rsidR="00AD6FD3">
        <w:t xml:space="preserve"> </w:t>
      </w:r>
      <w:r>
        <w:t xml:space="preserve">agree to provide the assistance needed to incorporate the additional </w:t>
      </w:r>
      <w:r w:rsidR="00905588">
        <w:t xml:space="preserve">data </w:t>
      </w:r>
      <w:r>
        <w:t xml:space="preserve">in </w:t>
      </w:r>
      <w:r w:rsidR="00D60474">
        <w:t>the</w:t>
      </w:r>
      <w:r w:rsidR="00312058">
        <w:t xml:space="preserve"> </w:t>
      </w:r>
      <w:r w:rsidR="00FA047C">
        <w:t>Project</w:t>
      </w:r>
      <w:r>
        <w:t xml:space="preserve"> in accordance with </w:t>
      </w:r>
      <w:r w:rsidR="00D94B15">
        <w:t xml:space="preserve">any relevant </w:t>
      </w:r>
      <w:r w:rsidR="008A4CA3">
        <w:t xml:space="preserve">authorisations, requirements and </w:t>
      </w:r>
      <w:r w:rsidR="00D60474">
        <w:t>methodologies that apply to the</w:t>
      </w:r>
      <w:r w:rsidR="008A4CA3">
        <w:t xml:space="preserve"> Project</w:t>
      </w:r>
      <w:r w:rsidR="00474CB9">
        <w:t>, including as provided for in this ISA.</w:t>
      </w:r>
    </w:p>
    <w:p w14:paraId="1601C4CA" w14:textId="5D8A46A8" w:rsidR="008A4CA3" w:rsidRDefault="008105DE" w:rsidP="00D03FFE">
      <w:pPr>
        <w:pStyle w:val="LDStandard2"/>
      </w:pPr>
      <w:bookmarkStart w:id="368" w:name="_Ref477963810"/>
      <w:bookmarkStart w:id="369" w:name="_Ref508715847"/>
      <w:bookmarkStart w:id="370" w:name="_Toc525652606"/>
      <w:r>
        <w:t>Retention</w:t>
      </w:r>
      <w:r w:rsidR="0057230E">
        <w:t xml:space="preserve"> and</w:t>
      </w:r>
      <w:r>
        <w:t xml:space="preserve"> </w:t>
      </w:r>
      <w:r w:rsidR="008A4CA3">
        <w:t xml:space="preserve">destruction </w:t>
      </w:r>
      <w:bookmarkEnd w:id="368"/>
      <w:r w:rsidR="0057230E">
        <w:t>of Data</w:t>
      </w:r>
      <w:bookmarkEnd w:id="369"/>
      <w:bookmarkEnd w:id="370"/>
    </w:p>
    <w:p w14:paraId="5CE748BB" w14:textId="1F00F0F4" w:rsidR="008A4CA3" w:rsidRDefault="00A0019F" w:rsidP="00D03FFE">
      <w:pPr>
        <w:pStyle w:val="LDStandard4"/>
      </w:pPr>
      <w:bookmarkStart w:id="371" w:name="_Ref477963832"/>
      <w:r>
        <w:t>In respect of the</w:t>
      </w:r>
      <w:r w:rsidR="008A4CA3">
        <w:t xml:space="preserve"> Project, each Party will</w:t>
      </w:r>
      <w:bookmarkEnd w:id="371"/>
      <w:r w:rsidR="00AB3FD5">
        <w:t>:</w:t>
      </w:r>
      <w:r w:rsidR="008A4CA3">
        <w:t xml:space="preserve"> </w:t>
      </w:r>
    </w:p>
    <w:p w14:paraId="2FDE157C" w14:textId="77777777" w:rsidR="008A4CA3" w:rsidRDefault="008A4CA3" w:rsidP="00D03FFE">
      <w:pPr>
        <w:pStyle w:val="LDStandard5"/>
      </w:pPr>
      <w:r>
        <w:t xml:space="preserve">take reasonable steps to destroy or </w:t>
      </w:r>
      <w:r w:rsidR="009156FC">
        <w:t>De</w:t>
      </w:r>
      <w:r>
        <w:t xml:space="preserve">-identify </w:t>
      </w:r>
      <w:r w:rsidR="0052736C">
        <w:t>P</w:t>
      </w:r>
      <w:r w:rsidR="002508A5">
        <w:t xml:space="preserve">ersonal </w:t>
      </w:r>
      <w:r w:rsidR="0052736C">
        <w:t>I</w:t>
      </w:r>
      <w:r>
        <w:t xml:space="preserve">nformation </w:t>
      </w:r>
      <w:r w:rsidR="002508A5">
        <w:t xml:space="preserve">and </w:t>
      </w:r>
      <w:r w:rsidR="0052736C">
        <w:t>H</w:t>
      </w:r>
      <w:r w:rsidR="002508A5">
        <w:t xml:space="preserve">ealth </w:t>
      </w:r>
      <w:r w:rsidR="0052736C">
        <w:t>I</w:t>
      </w:r>
      <w:r w:rsidR="002508A5">
        <w:t xml:space="preserve">nformation </w:t>
      </w:r>
      <w:r>
        <w:t xml:space="preserve">if it is no longer needed for any purpose; and </w:t>
      </w:r>
    </w:p>
    <w:p w14:paraId="75EB10EF" w14:textId="022888E0" w:rsidR="008A4CA3" w:rsidRDefault="008A4CA3" w:rsidP="00D03FFE">
      <w:pPr>
        <w:pStyle w:val="LDStandard5"/>
      </w:pPr>
      <w:r>
        <w:t xml:space="preserve">comply with the </w:t>
      </w:r>
      <w:r w:rsidRPr="0037681F">
        <w:rPr>
          <w:i/>
        </w:rPr>
        <w:t>Public Records Act</w:t>
      </w:r>
      <w:r>
        <w:t xml:space="preserve"> </w:t>
      </w:r>
      <w:r w:rsidRPr="0037681F">
        <w:rPr>
          <w:i/>
        </w:rPr>
        <w:t>1973</w:t>
      </w:r>
      <w:r w:rsidR="00A0019F">
        <w:rPr>
          <w:i/>
        </w:rPr>
        <w:t xml:space="preserve"> </w:t>
      </w:r>
      <w:r w:rsidR="00A0019F" w:rsidRPr="00A0019F">
        <w:t>(Vic)</w:t>
      </w:r>
      <w:r>
        <w:t xml:space="preserve"> and any applicable standards made under or pursuant to that Act.</w:t>
      </w:r>
    </w:p>
    <w:p w14:paraId="55F58753" w14:textId="6817B0BF" w:rsidR="000B2128" w:rsidRPr="00D5671A" w:rsidRDefault="000B2128" w:rsidP="00D03FFE">
      <w:pPr>
        <w:pStyle w:val="LDStandard4"/>
      </w:pPr>
      <w:r w:rsidRPr="00D5671A">
        <w:t xml:space="preserve">If a Party requests the other Party to do so, the other Party must within 7 days remove from electronic storage and destroy all </w:t>
      </w:r>
      <w:r w:rsidR="0062085C" w:rsidRPr="00D03FFE">
        <w:t>Personal Information and Health Information</w:t>
      </w:r>
      <w:r w:rsidRPr="00D5671A">
        <w:t xml:space="preserve"> and provide written confirmation to the requesting party that the removal or destruction ha</w:t>
      </w:r>
      <w:r w:rsidR="0062085C" w:rsidRPr="00D03FFE">
        <w:t>s</w:t>
      </w:r>
      <w:r w:rsidRPr="00D5671A">
        <w:t xml:space="preserve"> taken place.</w:t>
      </w:r>
    </w:p>
    <w:p w14:paraId="47556793" w14:textId="3A38D490" w:rsidR="008105DE" w:rsidRDefault="008105DE" w:rsidP="00D03FFE">
      <w:pPr>
        <w:pStyle w:val="LDStandard4"/>
      </w:pPr>
      <w:r>
        <w:lastRenderedPageBreak/>
        <w:t>The Parties may set out a protocol</w:t>
      </w:r>
      <w:r w:rsidR="00AB3FD5">
        <w:t xml:space="preserve"> in the schedule for </w:t>
      </w:r>
      <w:r w:rsidR="00754412">
        <w:t>the</w:t>
      </w:r>
      <w:r w:rsidR="00AB3FD5">
        <w:t xml:space="preserve"> Project</w:t>
      </w:r>
      <w:r>
        <w:t xml:space="preserve"> which they each agree to follow regarding</w:t>
      </w:r>
      <w:r w:rsidR="00BE7BE0">
        <w:t xml:space="preserve"> the return, retention and destruction of Data.</w:t>
      </w:r>
    </w:p>
    <w:p w14:paraId="2414F638" w14:textId="3AF2340E" w:rsidR="00206DE5" w:rsidRDefault="00206DE5" w:rsidP="00D03FFE">
      <w:pPr>
        <w:pStyle w:val="LDStandard2"/>
      </w:pPr>
      <w:bookmarkStart w:id="372" w:name="_Toc508378272"/>
      <w:bookmarkStart w:id="373" w:name="_Toc508378273"/>
      <w:bookmarkStart w:id="374" w:name="_Ref508715852"/>
      <w:bookmarkStart w:id="375" w:name="_Toc525652607"/>
      <w:bookmarkStart w:id="376" w:name="_Ref508371338"/>
      <w:bookmarkStart w:id="377" w:name="_Ref484423269"/>
      <w:bookmarkEnd w:id="372"/>
      <w:bookmarkEnd w:id="373"/>
      <w:r>
        <w:t>Security of Data</w:t>
      </w:r>
      <w:bookmarkEnd w:id="374"/>
      <w:bookmarkEnd w:id="375"/>
      <w:r>
        <w:t xml:space="preserve"> </w:t>
      </w:r>
      <w:bookmarkEnd w:id="376"/>
    </w:p>
    <w:p w14:paraId="53368747" w14:textId="1873C66D" w:rsidR="00206DE5" w:rsidRDefault="00206DE5" w:rsidP="00D03FFE">
      <w:pPr>
        <w:pStyle w:val="Heading3"/>
        <w:numPr>
          <w:ilvl w:val="0"/>
          <w:numId w:val="0"/>
        </w:numPr>
        <w:ind w:left="851"/>
      </w:pPr>
      <w:bookmarkStart w:id="378" w:name="_Toc508717115"/>
      <w:bookmarkStart w:id="379" w:name="_Toc508717277"/>
      <w:r>
        <w:t>Each Party is responsible for the security of all copies of the Data th</w:t>
      </w:r>
      <w:r w:rsidR="00754412">
        <w:t>at it handles in the course of the</w:t>
      </w:r>
      <w:r>
        <w:t xml:space="preserve"> Project, and will:</w:t>
      </w:r>
      <w:bookmarkEnd w:id="378"/>
      <w:bookmarkEnd w:id="379"/>
      <w:r>
        <w:t xml:space="preserve"> </w:t>
      </w:r>
    </w:p>
    <w:p w14:paraId="6DF08CD3" w14:textId="1D27B25C" w:rsidR="00206DE5" w:rsidRPr="00D71B04" w:rsidRDefault="00206DE5" w:rsidP="00D03FFE">
      <w:pPr>
        <w:pStyle w:val="LDStandard4"/>
      </w:pPr>
      <w:r>
        <w:t>comply with</w:t>
      </w:r>
      <w:r w:rsidRPr="00D71B04">
        <w:t xml:space="preserve"> </w:t>
      </w:r>
      <w:r>
        <w:t>any</w:t>
      </w:r>
      <w:r w:rsidRPr="00D71B04">
        <w:t xml:space="preserve"> data security require</w:t>
      </w:r>
      <w:r w:rsidRPr="00D5671A">
        <w:t xml:space="preserve">ments </w:t>
      </w:r>
      <w:r w:rsidRPr="00D03FFE">
        <w:t>set out in the schedule</w:t>
      </w:r>
      <w:r w:rsidRPr="00D5671A">
        <w:t xml:space="preserve"> for </w:t>
      </w:r>
      <w:r w:rsidR="00754412">
        <w:t>the</w:t>
      </w:r>
      <w:r w:rsidRPr="00D71B04">
        <w:t xml:space="preserve"> Project; </w:t>
      </w:r>
    </w:p>
    <w:p w14:paraId="40577948" w14:textId="78CDA493" w:rsidR="00206DE5" w:rsidRPr="0037681F" w:rsidRDefault="00206DE5" w:rsidP="00D03FFE">
      <w:pPr>
        <w:pStyle w:val="LDStandard4"/>
      </w:pPr>
      <w:r>
        <w:t>comply with</w:t>
      </w:r>
      <w:r w:rsidRPr="00D71B04">
        <w:t xml:space="preserve"> all relevant Laws and policies in connecti</w:t>
      </w:r>
      <w:r w:rsidRPr="00D5671A">
        <w:t xml:space="preserve">on with the use, disclosure, management, control and storage of the </w:t>
      </w:r>
      <w:r w:rsidR="00905588" w:rsidRPr="00D5671A">
        <w:t>Data</w:t>
      </w:r>
      <w:r w:rsidR="007E0321" w:rsidRPr="00D5671A">
        <w:t>, including the Victorian Protective Data Security Standards</w:t>
      </w:r>
      <w:r w:rsidR="008B5D9D" w:rsidRPr="00D5671A">
        <w:t xml:space="preserve"> as applicable</w:t>
      </w:r>
      <w:r w:rsidRPr="00D5671A">
        <w:t>; a</w:t>
      </w:r>
      <w:r>
        <w:t>nd</w:t>
      </w:r>
    </w:p>
    <w:p w14:paraId="76D49818" w14:textId="18AA3149" w:rsidR="00206DE5" w:rsidRPr="0037681F" w:rsidRDefault="00206DE5" w:rsidP="00D03FFE">
      <w:pPr>
        <w:pStyle w:val="LDStandard4"/>
      </w:pPr>
      <w:r w:rsidRPr="00D71B04">
        <w:t xml:space="preserve">not at any time attempt to </w:t>
      </w:r>
      <w:r w:rsidR="003819C5">
        <w:t>r</w:t>
      </w:r>
      <w:r>
        <w:t>e</w:t>
      </w:r>
      <w:r>
        <w:noBreakHyphen/>
      </w:r>
      <w:r w:rsidRPr="00D71B04">
        <w:t xml:space="preserve">identify any De-identified </w:t>
      </w:r>
      <w:r>
        <w:t>I</w:t>
      </w:r>
      <w:r w:rsidRPr="00D71B04">
        <w:t xml:space="preserve">nformation contained in </w:t>
      </w:r>
      <w:r w:rsidR="006932B1">
        <w:t xml:space="preserve">the </w:t>
      </w:r>
      <w:r w:rsidRPr="00D71B04">
        <w:t>Data</w:t>
      </w:r>
      <w:r>
        <w:t>.</w:t>
      </w:r>
    </w:p>
    <w:p w14:paraId="0C8606DA" w14:textId="3DE51B50" w:rsidR="001F0172" w:rsidRDefault="001F0172" w:rsidP="00D03FFE">
      <w:pPr>
        <w:pStyle w:val="LDStandard2"/>
      </w:pPr>
      <w:bookmarkStart w:id="380" w:name="_Toc525652608"/>
      <w:r>
        <w:t>Unauthorised use</w:t>
      </w:r>
      <w:r w:rsidR="00303618">
        <w:t xml:space="preserve"> </w:t>
      </w:r>
      <w:r w:rsidR="00E9595E">
        <w:t xml:space="preserve">and disclosure of </w:t>
      </w:r>
      <w:bookmarkEnd w:id="377"/>
      <w:r w:rsidR="00905588">
        <w:t>Data</w:t>
      </w:r>
      <w:bookmarkEnd w:id="380"/>
    </w:p>
    <w:p w14:paraId="150E5F21" w14:textId="1FD7648E" w:rsidR="008D01F4" w:rsidRDefault="008D01F4" w:rsidP="00D03FFE">
      <w:pPr>
        <w:pStyle w:val="LDStandard4"/>
      </w:pPr>
      <w:r>
        <w:t xml:space="preserve">The Parties agree to take all reasonable steps to protect the </w:t>
      </w:r>
      <w:r w:rsidR="00905588">
        <w:t>Data</w:t>
      </w:r>
      <w:r>
        <w:t xml:space="preserve"> they hold from misuse, loss, unauth</w:t>
      </w:r>
      <w:r w:rsidR="008B5D9D">
        <w:t>orised</w:t>
      </w:r>
      <w:r>
        <w:t xml:space="preserve"> access, modification or disclosure.</w:t>
      </w:r>
    </w:p>
    <w:p w14:paraId="2DC99F51" w14:textId="49E92779" w:rsidR="008D01F4" w:rsidRDefault="008D01F4" w:rsidP="00D03FFE">
      <w:pPr>
        <w:pStyle w:val="LDStandard4"/>
      </w:pPr>
      <w:r>
        <w:t xml:space="preserve">In the event of a security breach of suspected security breach of </w:t>
      </w:r>
      <w:r w:rsidR="00905588">
        <w:t>Data</w:t>
      </w:r>
      <w:r>
        <w:t>, the Parties agree to:</w:t>
      </w:r>
    </w:p>
    <w:p w14:paraId="3EAC3E50" w14:textId="5D9A2FDF" w:rsidR="008D01F4" w:rsidRDefault="003C6D48" w:rsidP="00D03FFE">
      <w:pPr>
        <w:pStyle w:val="LDStandard5"/>
      </w:pPr>
      <w:r>
        <w:t>c</w:t>
      </w:r>
      <w:r w:rsidR="008D01F4">
        <w:t>ontain the breach and make a preliminary assessment</w:t>
      </w:r>
      <w:r>
        <w:t xml:space="preserve"> (including as to whether any ind</w:t>
      </w:r>
      <w:r w:rsidR="00DF7DA2">
        <w:t>i</w:t>
      </w:r>
      <w:r>
        <w:t>viduals should be notified and</w:t>
      </w:r>
      <w:r w:rsidR="00DF7DA2">
        <w:t xml:space="preserve"> whether the Victorian Informati</w:t>
      </w:r>
      <w:r>
        <w:t>on Commissioner should be notified)</w:t>
      </w:r>
      <w:r w:rsidR="008D01F4">
        <w:t>;</w:t>
      </w:r>
    </w:p>
    <w:p w14:paraId="2F4B6678" w14:textId="11F4CDE0" w:rsidR="008D01F4" w:rsidRDefault="003C6D48" w:rsidP="00D03FFE">
      <w:pPr>
        <w:pStyle w:val="LDStandard5"/>
      </w:pPr>
      <w:r>
        <w:t>e</w:t>
      </w:r>
      <w:r w:rsidR="008D01F4">
        <w:t>valuate the r</w:t>
      </w:r>
      <w:r>
        <w:t>isks associated with breach;</w:t>
      </w:r>
    </w:p>
    <w:p w14:paraId="6203ED17" w14:textId="25875797" w:rsidR="008D01F4" w:rsidRDefault="003C6D48" w:rsidP="00D03FFE">
      <w:pPr>
        <w:pStyle w:val="LDStandard5"/>
      </w:pPr>
      <w:r>
        <w:t>p</w:t>
      </w:r>
      <w:r w:rsidR="008D01F4">
        <w:t>romptly notify the other Party of the breach or suspected breach;</w:t>
      </w:r>
      <w:r>
        <w:t xml:space="preserve"> and</w:t>
      </w:r>
    </w:p>
    <w:p w14:paraId="0D49B894" w14:textId="3186E9EE" w:rsidR="008D01F4" w:rsidRDefault="003C6D48" w:rsidP="00D03FFE">
      <w:pPr>
        <w:pStyle w:val="LDStandard5"/>
      </w:pPr>
      <w:r>
        <w:t xml:space="preserve">review the incident and take action to prevent future breaches. </w:t>
      </w:r>
    </w:p>
    <w:p w14:paraId="0CC18794" w14:textId="2DFECA8B" w:rsidR="001F0172" w:rsidRDefault="001F0172" w:rsidP="00D03FFE">
      <w:pPr>
        <w:pStyle w:val="LDStandard4"/>
      </w:pPr>
      <w:r>
        <w:t>Unauthorised use</w:t>
      </w:r>
      <w:r w:rsidR="00E9595E">
        <w:t xml:space="preserve"> or disclosure (including publication)</w:t>
      </w:r>
      <w:r w:rsidR="00277255">
        <w:t xml:space="preserve"> </w:t>
      </w:r>
      <w:r>
        <w:t xml:space="preserve">of </w:t>
      </w:r>
      <w:r w:rsidR="00E9595E">
        <w:t xml:space="preserve">any </w:t>
      </w:r>
      <w:r>
        <w:t xml:space="preserve">Data by a Party will entitle the other Party to withdraw immediately from this ISA. </w:t>
      </w:r>
    </w:p>
    <w:p w14:paraId="4446DB5B" w14:textId="77777777" w:rsidR="001F0172" w:rsidRDefault="007964F8" w:rsidP="00D03FFE">
      <w:pPr>
        <w:pStyle w:val="LDStandard2"/>
      </w:pPr>
      <w:bookmarkStart w:id="381" w:name="_Toc508377029"/>
      <w:bookmarkStart w:id="382" w:name="_Toc508378276"/>
      <w:bookmarkStart w:id="383" w:name="_Toc525652609"/>
      <w:bookmarkEnd w:id="381"/>
      <w:bookmarkEnd w:id="382"/>
      <w:r>
        <w:t>Statutory obligations</w:t>
      </w:r>
      <w:bookmarkEnd w:id="383"/>
    </w:p>
    <w:p w14:paraId="6D5A0D3E" w14:textId="77777777" w:rsidR="001F0172" w:rsidRDefault="001F0172" w:rsidP="001F0172">
      <w:pPr>
        <w:pStyle w:val="LDIndent1"/>
      </w:pPr>
      <w:bookmarkStart w:id="384" w:name="_Toc508717279"/>
      <w:bookmarkStart w:id="385" w:name="_Toc508717359"/>
      <w:r>
        <w:t>Each Party acknowledges that it must fully comply with its obligations under relevant Laws relating to the collection, use and disclosure of information and that nothing in this ISA requires any Party to act in manner that is inconsistent with those obligations.</w:t>
      </w:r>
      <w:bookmarkEnd w:id="384"/>
      <w:bookmarkEnd w:id="385"/>
    </w:p>
    <w:p w14:paraId="32BB05E6" w14:textId="77777777" w:rsidR="00E530C6" w:rsidRDefault="00E530C6" w:rsidP="00D03FFE">
      <w:pPr>
        <w:pStyle w:val="LDStandard2"/>
      </w:pPr>
      <w:bookmarkStart w:id="386" w:name="_Ref478111540"/>
      <w:bookmarkStart w:id="387" w:name="_Toc525652610"/>
      <w:r>
        <w:t>Privacy</w:t>
      </w:r>
      <w:bookmarkEnd w:id="386"/>
      <w:bookmarkEnd w:id="387"/>
    </w:p>
    <w:p w14:paraId="4BDE247E" w14:textId="77777777" w:rsidR="00E530C6" w:rsidRDefault="00E530C6" w:rsidP="00D03FFE">
      <w:pPr>
        <w:pStyle w:val="LDStandard3"/>
      </w:pPr>
      <w:bookmarkStart w:id="388" w:name="_Toc525652611"/>
      <w:r>
        <w:t>Privacy obligations</w:t>
      </w:r>
      <w:bookmarkEnd w:id="388"/>
    </w:p>
    <w:p w14:paraId="242ACABF" w14:textId="216EF723" w:rsidR="007A52E4" w:rsidRDefault="007A52E4" w:rsidP="00D03FFE">
      <w:pPr>
        <w:pStyle w:val="LDStandard4"/>
      </w:pPr>
      <w:r>
        <w:t xml:space="preserve">Each </w:t>
      </w:r>
      <w:r w:rsidR="008A7564">
        <w:t>P</w:t>
      </w:r>
      <w:r>
        <w:t xml:space="preserve">arty will cooperate to ensure it does not cause the other party to breach any privacy obligations that the other party has at </w:t>
      </w:r>
      <w:r w:rsidR="006760BF">
        <w:t>L</w:t>
      </w:r>
      <w:r>
        <w:t>aw.</w:t>
      </w:r>
    </w:p>
    <w:p w14:paraId="18B0B41E" w14:textId="5FE53061" w:rsidR="006760BF" w:rsidRDefault="00FF70A5" w:rsidP="00D03FFE">
      <w:pPr>
        <w:pStyle w:val="LDStandard4"/>
      </w:pPr>
      <w:r>
        <w:t>Each</w:t>
      </w:r>
      <w:r w:rsidR="00E530C6">
        <w:t xml:space="preserve"> Part</w:t>
      </w:r>
      <w:r>
        <w:t>y</w:t>
      </w:r>
      <w:r w:rsidR="00E530C6">
        <w:t xml:space="preserve"> acknowledge</w:t>
      </w:r>
      <w:r>
        <w:t>s</w:t>
      </w:r>
      <w:r w:rsidR="00E530C6">
        <w:t xml:space="preserve"> that </w:t>
      </w:r>
      <w:r>
        <w:t>it is</w:t>
      </w:r>
      <w:r w:rsidR="00E530C6">
        <w:t xml:space="preserve"> bound by the provisions of the </w:t>
      </w:r>
      <w:r w:rsidR="00DF3AE1" w:rsidRPr="007A52E4">
        <w:rPr>
          <w:i/>
        </w:rPr>
        <w:t>Privacy and Data Protection Act 2014</w:t>
      </w:r>
      <w:r w:rsidR="0092006A">
        <w:rPr>
          <w:i/>
        </w:rPr>
        <w:t xml:space="preserve"> </w:t>
      </w:r>
      <w:r w:rsidR="0092006A">
        <w:t>(Vic)</w:t>
      </w:r>
      <w:r w:rsidRPr="007A52E4">
        <w:rPr>
          <w:i/>
        </w:rPr>
        <w:t xml:space="preserve"> </w:t>
      </w:r>
      <w:r w:rsidRPr="00FE65D1">
        <w:t>and the</w:t>
      </w:r>
      <w:r w:rsidRPr="007A52E4">
        <w:rPr>
          <w:i/>
        </w:rPr>
        <w:t xml:space="preserve"> Health Records Act 2001</w:t>
      </w:r>
      <w:r w:rsidR="0092006A">
        <w:rPr>
          <w:i/>
        </w:rPr>
        <w:t xml:space="preserve"> </w:t>
      </w:r>
      <w:r w:rsidR="0092006A">
        <w:t>(Vic)</w:t>
      </w:r>
      <w:r w:rsidR="0092006A" w:rsidRPr="007A52E4">
        <w:rPr>
          <w:i/>
        </w:rPr>
        <w:t xml:space="preserve"> </w:t>
      </w:r>
      <w:r w:rsidRPr="007A52E4">
        <w:rPr>
          <w:i/>
        </w:rPr>
        <w:t xml:space="preserve"> </w:t>
      </w:r>
      <w:r w:rsidR="00E530C6">
        <w:lastRenderedPageBreak/>
        <w:t>and agrees to</w:t>
      </w:r>
      <w:r w:rsidR="004E48EC">
        <w:t xml:space="preserve"> comply with its obligations </w:t>
      </w:r>
      <w:r w:rsidR="004E48EC" w:rsidRPr="007964F8">
        <w:t>under each of those Acts</w:t>
      </w:r>
      <w:r w:rsidR="004E48EC">
        <w:t xml:space="preserve"> in relation to the activities contemplated by this ISA.</w:t>
      </w:r>
    </w:p>
    <w:p w14:paraId="7206A599" w14:textId="1AB79A4E" w:rsidR="004E48EC" w:rsidRDefault="008A7564" w:rsidP="00D03FFE">
      <w:pPr>
        <w:pStyle w:val="LDStandard4"/>
      </w:pPr>
      <w:r>
        <w:t>The Parties agree</w:t>
      </w:r>
      <w:r w:rsidR="004E48EC">
        <w:t xml:space="preserve"> to:</w:t>
      </w:r>
    </w:p>
    <w:p w14:paraId="213C947D" w14:textId="238DC942" w:rsidR="0050772F" w:rsidRDefault="006760BF" w:rsidP="00D03FFE">
      <w:pPr>
        <w:pStyle w:val="LDStandard5"/>
      </w:pPr>
      <w:r>
        <w:t xml:space="preserve">assist each other to </w:t>
      </w:r>
      <w:r w:rsidR="0050772F">
        <w:t xml:space="preserve">prepare, compile and update </w:t>
      </w:r>
      <w:r w:rsidR="00427C66">
        <w:t xml:space="preserve">their respective </w:t>
      </w:r>
      <w:r w:rsidR="0050772F" w:rsidRPr="0050772F">
        <w:t>Security Risk Profile Assessment</w:t>
      </w:r>
      <w:r w:rsidR="00427C66">
        <w:t>s</w:t>
      </w:r>
      <w:r w:rsidR="0050772F" w:rsidRPr="0050772F">
        <w:t xml:space="preserve"> and Protective Data Security Plan</w:t>
      </w:r>
      <w:r w:rsidR="00427C66">
        <w:t>s</w:t>
      </w:r>
      <w:r w:rsidR="0050772F">
        <w:t>; and</w:t>
      </w:r>
    </w:p>
    <w:p w14:paraId="2C1949E4" w14:textId="6D575C25" w:rsidR="0050772F" w:rsidRDefault="0050772F" w:rsidP="00D03FFE">
      <w:pPr>
        <w:pStyle w:val="LDStandard5"/>
      </w:pPr>
      <w:r>
        <w:t xml:space="preserve">assist each other to </w:t>
      </w:r>
      <w:r w:rsidR="006760BF">
        <w:t xml:space="preserve">demonstrate </w:t>
      </w:r>
      <w:r w:rsidR="00427C66">
        <w:t xml:space="preserve">their respective </w:t>
      </w:r>
      <w:r w:rsidR="006760BF">
        <w:t xml:space="preserve">compliance with </w:t>
      </w:r>
      <w:r>
        <w:t>the Victorian Protective Data Security Standards;</w:t>
      </w:r>
    </w:p>
    <w:p w14:paraId="6134786F" w14:textId="77777777" w:rsidR="006760BF" w:rsidRDefault="0050772F" w:rsidP="0050772F">
      <w:pPr>
        <w:pStyle w:val="Heading4"/>
        <w:numPr>
          <w:ilvl w:val="0"/>
          <w:numId w:val="0"/>
        </w:numPr>
        <w:ind w:left="1701"/>
      </w:pPr>
      <w:r>
        <w:t>in relation to the activities contemplated by this ISA</w:t>
      </w:r>
      <w:r w:rsidR="00427C66">
        <w:t>.</w:t>
      </w:r>
    </w:p>
    <w:p w14:paraId="34FD148A" w14:textId="77777777" w:rsidR="00E530C6" w:rsidRDefault="00E530C6" w:rsidP="00D03FFE">
      <w:pPr>
        <w:pStyle w:val="LDStandard3"/>
      </w:pPr>
      <w:bookmarkStart w:id="389" w:name="_Ref474511361"/>
      <w:bookmarkStart w:id="390" w:name="_Toc525652612"/>
      <w:r>
        <w:t>Privacy complaints</w:t>
      </w:r>
      <w:bookmarkEnd w:id="389"/>
      <w:bookmarkEnd w:id="390"/>
    </w:p>
    <w:p w14:paraId="6C09C048" w14:textId="029B1676" w:rsidR="00E530C6" w:rsidRDefault="0029079C" w:rsidP="00D03FFE">
      <w:pPr>
        <w:pStyle w:val="LDStandard4"/>
      </w:pPr>
      <w:r>
        <w:t>Each party nominates a</w:t>
      </w:r>
      <w:r w:rsidR="00E530C6">
        <w:t xml:space="preserve"> person who will manage inquiries and complaints to that Party about information privacy</w:t>
      </w:r>
      <w:r w:rsidR="008105DE">
        <w:t>, including requests for access to information by an individual</w:t>
      </w:r>
      <w:r w:rsidR="00E530C6">
        <w:t xml:space="preserve"> (</w:t>
      </w:r>
      <w:r w:rsidR="00E530C6" w:rsidRPr="00064979">
        <w:rPr>
          <w:b/>
        </w:rPr>
        <w:t>Privacy Officers</w:t>
      </w:r>
      <w:r w:rsidR="00E530C6">
        <w:t>)</w:t>
      </w:r>
      <w:r>
        <w:t>, as set out below</w:t>
      </w:r>
      <w:r w:rsidR="00E530C6">
        <w:t>.</w:t>
      </w:r>
    </w:p>
    <w:p w14:paraId="44A69C09" w14:textId="2E6A838F" w:rsidR="0029079C" w:rsidRPr="00A76EB0" w:rsidRDefault="0029079C" w:rsidP="00D03FFE">
      <w:pPr>
        <w:pStyle w:val="LDStandard5"/>
        <w:rPr>
          <w:highlight w:val="yellow"/>
          <w:rPrChange w:id="391" w:author="Logan Wu" w:date="2021-12-15T13:40:00Z">
            <w:rPr/>
          </w:rPrChange>
        </w:rPr>
      </w:pPr>
      <w:r w:rsidRPr="00A76EB0">
        <w:rPr>
          <w:highlight w:val="yellow"/>
          <w:rPrChange w:id="392" w:author="Logan Wu" w:date="2021-12-15T13:40:00Z">
            <w:rPr/>
          </w:rPrChange>
        </w:rPr>
        <w:t>Privacy Officer for DH:</w:t>
      </w:r>
    </w:p>
    <w:p w14:paraId="610DEF4E" w14:textId="242BF0DC" w:rsidR="0029079C" w:rsidRPr="00A76EB0" w:rsidRDefault="0029079C" w:rsidP="0029079C">
      <w:pPr>
        <w:pStyle w:val="Heading5"/>
        <w:rPr>
          <w:highlight w:val="yellow"/>
          <w:rPrChange w:id="393" w:author="Logan Wu" w:date="2021-12-15T13:40:00Z">
            <w:rPr/>
          </w:rPrChange>
        </w:rPr>
      </w:pPr>
      <w:r w:rsidRPr="00A76EB0">
        <w:rPr>
          <w:highlight w:val="yellow"/>
          <w:rPrChange w:id="394" w:author="Logan Wu" w:date="2021-12-15T13:40:00Z">
            <w:rPr/>
          </w:rPrChange>
        </w:rPr>
        <w:t>Name:</w:t>
      </w:r>
      <w:r w:rsidRPr="00A76EB0">
        <w:rPr>
          <w:highlight w:val="yellow"/>
          <w:rPrChange w:id="395" w:author="Logan Wu" w:date="2021-12-15T13:40:00Z">
            <w:rPr/>
          </w:rPrChange>
        </w:rPr>
        <w:tab/>
      </w:r>
      <w:r w:rsidRPr="00A76EB0">
        <w:rPr>
          <w:highlight w:val="yellow"/>
          <w:rPrChange w:id="396" w:author="Logan Wu" w:date="2021-12-15T13:40:00Z">
            <w:rPr/>
          </w:rPrChange>
        </w:rPr>
        <w:tab/>
      </w:r>
      <w:r w:rsidR="00D61332" w:rsidRPr="00A76EB0">
        <w:rPr>
          <w:highlight w:val="yellow"/>
          <w:rPrChange w:id="397" w:author="Logan Wu" w:date="2021-12-15T13:40:00Z">
            <w:rPr/>
          </w:rPrChange>
        </w:rPr>
        <w:t xml:space="preserve"> </w:t>
      </w:r>
      <w:r w:rsidR="008763FA" w:rsidRPr="00A76EB0">
        <w:rPr>
          <w:i/>
          <w:color w:val="7030A0"/>
          <w:highlight w:val="yellow"/>
          <w:rPrChange w:id="398" w:author="Logan Wu" w:date="2021-12-15T13:40:00Z">
            <w:rPr>
              <w:i/>
              <w:color w:val="7030A0"/>
            </w:rPr>
          </w:rPrChange>
        </w:rPr>
        <w:t>[Name]</w:t>
      </w:r>
    </w:p>
    <w:p w14:paraId="6EA27F0A" w14:textId="533445A1" w:rsidR="0029079C" w:rsidRPr="00A76EB0" w:rsidRDefault="0029079C" w:rsidP="0029079C">
      <w:pPr>
        <w:pStyle w:val="Heading5"/>
        <w:rPr>
          <w:highlight w:val="yellow"/>
          <w:rPrChange w:id="399" w:author="Logan Wu" w:date="2021-12-15T13:40:00Z">
            <w:rPr/>
          </w:rPrChange>
        </w:rPr>
      </w:pPr>
      <w:r w:rsidRPr="00A76EB0">
        <w:rPr>
          <w:highlight w:val="yellow"/>
          <w:rPrChange w:id="400" w:author="Logan Wu" w:date="2021-12-15T13:40:00Z">
            <w:rPr/>
          </w:rPrChange>
        </w:rPr>
        <w:t>Postion:</w:t>
      </w:r>
      <w:r w:rsidRPr="00A76EB0">
        <w:rPr>
          <w:highlight w:val="yellow"/>
          <w:rPrChange w:id="401" w:author="Logan Wu" w:date="2021-12-15T13:40:00Z">
            <w:rPr/>
          </w:rPrChange>
        </w:rPr>
        <w:tab/>
      </w:r>
      <w:r w:rsidRPr="00A76EB0">
        <w:rPr>
          <w:highlight w:val="yellow"/>
          <w:rPrChange w:id="402" w:author="Logan Wu" w:date="2021-12-15T13:40:00Z">
            <w:rPr/>
          </w:rPrChange>
        </w:rPr>
        <w:tab/>
      </w:r>
      <w:r w:rsidR="008763FA" w:rsidRPr="00A76EB0">
        <w:rPr>
          <w:i/>
          <w:color w:val="7030A0"/>
          <w:highlight w:val="yellow"/>
          <w:rPrChange w:id="403" w:author="Logan Wu" w:date="2021-12-15T13:40:00Z">
            <w:rPr>
              <w:i/>
              <w:color w:val="7030A0"/>
            </w:rPr>
          </w:rPrChange>
        </w:rPr>
        <w:t>[Position]</w:t>
      </w:r>
    </w:p>
    <w:p w14:paraId="6AF09E90" w14:textId="74348C1E" w:rsidR="0029079C" w:rsidRPr="00A76EB0" w:rsidRDefault="0029079C" w:rsidP="0029079C">
      <w:pPr>
        <w:pStyle w:val="Heading5"/>
        <w:rPr>
          <w:highlight w:val="yellow"/>
          <w:rPrChange w:id="404" w:author="Logan Wu" w:date="2021-12-15T13:40:00Z">
            <w:rPr/>
          </w:rPrChange>
        </w:rPr>
      </w:pPr>
      <w:r w:rsidRPr="00A76EB0">
        <w:rPr>
          <w:highlight w:val="yellow"/>
          <w:rPrChange w:id="405" w:author="Logan Wu" w:date="2021-12-15T13:40:00Z">
            <w:rPr/>
          </w:rPrChange>
        </w:rPr>
        <w:t>Telephone:</w:t>
      </w:r>
      <w:r w:rsidRPr="00A76EB0">
        <w:rPr>
          <w:highlight w:val="yellow"/>
          <w:rPrChange w:id="406" w:author="Logan Wu" w:date="2021-12-15T13:40:00Z">
            <w:rPr/>
          </w:rPrChange>
        </w:rPr>
        <w:tab/>
      </w:r>
      <w:r w:rsidR="00D61332" w:rsidRPr="00A76EB0" w:rsidDel="00D61332">
        <w:rPr>
          <w:highlight w:val="yellow"/>
          <w:rPrChange w:id="407" w:author="Logan Wu" w:date="2021-12-15T13:40:00Z">
            <w:rPr/>
          </w:rPrChange>
        </w:rPr>
        <w:t xml:space="preserve"> </w:t>
      </w:r>
      <w:r w:rsidR="008763FA" w:rsidRPr="00A76EB0">
        <w:rPr>
          <w:i/>
          <w:color w:val="7030A0"/>
          <w:highlight w:val="yellow"/>
          <w:rPrChange w:id="408" w:author="Logan Wu" w:date="2021-12-15T13:40:00Z">
            <w:rPr>
              <w:i/>
              <w:color w:val="7030A0"/>
            </w:rPr>
          </w:rPrChange>
        </w:rPr>
        <w:t>[Telephone]</w:t>
      </w:r>
    </w:p>
    <w:p w14:paraId="2BFFE4F0" w14:textId="775246E8" w:rsidR="0029079C" w:rsidRPr="00A76EB0" w:rsidRDefault="0029079C" w:rsidP="0029079C">
      <w:pPr>
        <w:pStyle w:val="Heading5"/>
        <w:rPr>
          <w:highlight w:val="yellow"/>
          <w:rPrChange w:id="409" w:author="Logan Wu" w:date="2021-12-15T13:40:00Z">
            <w:rPr/>
          </w:rPrChange>
        </w:rPr>
      </w:pPr>
      <w:r w:rsidRPr="00A76EB0">
        <w:rPr>
          <w:highlight w:val="yellow"/>
          <w:rPrChange w:id="410" w:author="Logan Wu" w:date="2021-12-15T13:40:00Z">
            <w:rPr/>
          </w:rPrChange>
        </w:rPr>
        <w:t>Email:</w:t>
      </w:r>
      <w:r w:rsidRPr="00A76EB0">
        <w:rPr>
          <w:highlight w:val="yellow"/>
          <w:rPrChange w:id="411" w:author="Logan Wu" w:date="2021-12-15T13:40:00Z">
            <w:rPr/>
          </w:rPrChange>
        </w:rPr>
        <w:tab/>
      </w:r>
      <w:r w:rsidRPr="00A76EB0">
        <w:rPr>
          <w:highlight w:val="yellow"/>
          <w:rPrChange w:id="412" w:author="Logan Wu" w:date="2021-12-15T13:40:00Z">
            <w:rPr/>
          </w:rPrChange>
        </w:rPr>
        <w:tab/>
      </w:r>
      <w:r w:rsidR="008763FA" w:rsidRPr="00A76EB0">
        <w:rPr>
          <w:i/>
          <w:color w:val="7030A0"/>
          <w:highlight w:val="yellow"/>
          <w:rPrChange w:id="413" w:author="Logan Wu" w:date="2021-12-15T13:40:00Z">
            <w:rPr>
              <w:i/>
              <w:color w:val="7030A0"/>
            </w:rPr>
          </w:rPrChange>
        </w:rPr>
        <w:t>[Email]</w:t>
      </w:r>
    </w:p>
    <w:p w14:paraId="18944E8D" w14:textId="29C6F70E" w:rsidR="0029079C" w:rsidRPr="00A76EB0" w:rsidRDefault="00971325" w:rsidP="00D03FFE">
      <w:pPr>
        <w:pStyle w:val="LDStandard5"/>
        <w:rPr>
          <w:highlight w:val="yellow"/>
          <w:rPrChange w:id="414" w:author="Logan Wu" w:date="2021-12-15T13:40:00Z">
            <w:rPr/>
          </w:rPrChange>
        </w:rPr>
      </w:pPr>
      <w:r w:rsidRPr="00A76EB0">
        <w:rPr>
          <w:highlight w:val="yellow"/>
          <w:rPrChange w:id="415" w:author="Logan Wu" w:date="2021-12-15T13:40:00Z">
            <w:rPr/>
          </w:rPrChange>
        </w:rPr>
        <w:t xml:space="preserve">Privacy Officer for </w:t>
      </w:r>
      <w:r w:rsidRPr="00A76EB0">
        <w:rPr>
          <w:i/>
          <w:color w:val="7030A0"/>
          <w:highlight w:val="yellow"/>
          <w:rPrChange w:id="416" w:author="Logan Wu" w:date="2021-12-15T13:40:00Z">
            <w:rPr>
              <w:i/>
              <w:color w:val="7030A0"/>
            </w:rPr>
          </w:rPrChange>
        </w:rPr>
        <w:t>[Contractor]</w:t>
      </w:r>
      <w:r w:rsidR="0029079C" w:rsidRPr="00A76EB0">
        <w:rPr>
          <w:highlight w:val="yellow"/>
          <w:rPrChange w:id="417" w:author="Logan Wu" w:date="2021-12-15T13:40:00Z">
            <w:rPr/>
          </w:rPrChange>
        </w:rPr>
        <w:t>:</w:t>
      </w:r>
    </w:p>
    <w:p w14:paraId="620D1634" w14:textId="44C3DBFF" w:rsidR="0029079C" w:rsidRPr="00A76EB0" w:rsidRDefault="0029079C" w:rsidP="0029079C">
      <w:pPr>
        <w:pStyle w:val="Heading5"/>
        <w:rPr>
          <w:highlight w:val="yellow"/>
          <w:rPrChange w:id="418" w:author="Logan Wu" w:date="2021-12-15T13:40:00Z">
            <w:rPr/>
          </w:rPrChange>
        </w:rPr>
      </w:pPr>
      <w:r w:rsidRPr="00A76EB0">
        <w:rPr>
          <w:highlight w:val="yellow"/>
          <w:rPrChange w:id="419" w:author="Logan Wu" w:date="2021-12-15T13:40:00Z">
            <w:rPr/>
          </w:rPrChange>
        </w:rPr>
        <w:t>Name:</w:t>
      </w:r>
      <w:r w:rsidRPr="00A76EB0">
        <w:rPr>
          <w:highlight w:val="yellow"/>
          <w:rPrChange w:id="420" w:author="Logan Wu" w:date="2021-12-15T13:40:00Z">
            <w:rPr/>
          </w:rPrChange>
        </w:rPr>
        <w:tab/>
      </w:r>
      <w:r w:rsidRPr="00A76EB0">
        <w:rPr>
          <w:highlight w:val="yellow"/>
          <w:rPrChange w:id="421" w:author="Logan Wu" w:date="2021-12-15T13:40:00Z">
            <w:rPr/>
          </w:rPrChange>
        </w:rPr>
        <w:tab/>
      </w:r>
      <w:r w:rsidR="008763FA" w:rsidRPr="00A76EB0">
        <w:rPr>
          <w:i/>
          <w:color w:val="7030A0"/>
          <w:highlight w:val="yellow"/>
          <w:rPrChange w:id="422" w:author="Logan Wu" w:date="2021-12-15T13:40:00Z">
            <w:rPr>
              <w:i/>
              <w:color w:val="7030A0"/>
            </w:rPr>
          </w:rPrChange>
        </w:rPr>
        <w:t>[Name]</w:t>
      </w:r>
    </w:p>
    <w:p w14:paraId="2B19C663" w14:textId="17602003" w:rsidR="0029079C" w:rsidRPr="00A76EB0" w:rsidRDefault="0029079C" w:rsidP="0029079C">
      <w:pPr>
        <w:pStyle w:val="Heading5"/>
        <w:rPr>
          <w:highlight w:val="yellow"/>
          <w:rPrChange w:id="423" w:author="Logan Wu" w:date="2021-12-15T13:40:00Z">
            <w:rPr/>
          </w:rPrChange>
        </w:rPr>
      </w:pPr>
      <w:r w:rsidRPr="00A76EB0">
        <w:rPr>
          <w:highlight w:val="yellow"/>
          <w:rPrChange w:id="424" w:author="Logan Wu" w:date="2021-12-15T13:40:00Z">
            <w:rPr/>
          </w:rPrChange>
        </w:rPr>
        <w:t>Postion:</w:t>
      </w:r>
      <w:r w:rsidRPr="00A76EB0">
        <w:rPr>
          <w:highlight w:val="yellow"/>
          <w:rPrChange w:id="425" w:author="Logan Wu" w:date="2021-12-15T13:40:00Z">
            <w:rPr/>
          </w:rPrChange>
        </w:rPr>
        <w:tab/>
      </w:r>
      <w:r w:rsidRPr="00A76EB0">
        <w:rPr>
          <w:highlight w:val="yellow"/>
          <w:rPrChange w:id="426" w:author="Logan Wu" w:date="2021-12-15T13:40:00Z">
            <w:rPr/>
          </w:rPrChange>
        </w:rPr>
        <w:tab/>
      </w:r>
      <w:r w:rsidR="008763FA" w:rsidRPr="00A76EB0">
        <w:rPr>
          <w:i/>
          <w:color w:val="7030A0"/>
          <w:highlight w:val="yellow"/>
          <w:rPrChange w:id="427" w:author="Logan Wu" w:date="2021-12-15T13:40:00Z">
            <w:rPr>
              <w:i/>
              <w:color w:val="7030A0"/>
            </w:rPr>
          </w:rPrChange>
        </w:rPr>
        <w:t>[Position]</w:t>
      </w:r>
    </w:p>
    <w:p w14:paraId="16DC980A" w14:textId="1EF043F3" w:rsidR="0029079C" w:rsidRPr="00A76EB0" w:rsidRDefault="0029079C" w:rsidP="0029079C">
      <w:pPr>
        <w:pStyle w:val="Heading5"/>
        <w:rPr>
          <w:highlight w:val="yellow"/>
          <w:rPrChange w:id="428" w:author="Logan Wu" w:date="2021-12-15T13:40:00Z">
            <w:rPr/>
          </w:rPrChange>
        </w:rPr>
      </w:pPr>
      <w:r w:rsidRPr="00A76EB0">
        <w:rPr>
          <w:highlight w:val="yellow"/>
          <w:rPrChange w:id="429" w:author="Logan Wu" w:date="2021-12-15T13:40:00Z">
            <w:rPr/>
          </w:rPrChange>
        </w:rPr>
        <w:t>Telephone:</w:t>
      </w:r>
      <w:r w:rsidRPr="00A76EB0">
        <w:rPr>
          <w:highlight w:val="yellow"/>
          <w:rPrChange w:id="430" w:author="Logan Wu" w:date="2021-12-15T13:40:00Z">
            <w:rPr/>
          </w:rPrChange>
        </w:rPr>
        <w:tab/>
      </w:r>
      <w:r w:rsidR="008763FA" w:rsidRPr="00A76EB0">
        <w:rPr>
          <w:i/>
          <w:color w:val="7030A0"/>
          <w:highlight w:val="yellow"/>
          <w:rPrChange w:id="431" w:author="Logan Wu" w:date="2021-12-15T13:40:00Z">
            <w:rPr>
              <w:i/>
              <w:color w:val="7030A0"/>
            </w:rPr>
          </w:rPrChange>
        </w:rPr>
        <w:t>[Telephone]</w:t>
      </w:r>
    </w:p>
    <w:p w14:paraId="27C16378" w14:textId="2A771A49" w:rsidR="0029079C" w:rsidRPr="00A76EB0" w:rsidRDefault="0029079C" w:rsidP="0029079C">
      <w:pPr>
        <w:pStyle w:val="Heading5"/>
        <w:rPr>
          <w:highlight w:val="yellow"/>
          <w:rPrChange w:id="432" w:author="Logan Wu" w:date="2021-12-15T13:40:00Z">
            <w:rPr/>
          </w:rPrChange>
        </w:rPr>
      </w:pPr>
      <w:r w:rsidRPr="00A76EB0">
        <w:rPr>
          <w:highlight w:val="yellow"/>
          <w:rPrChange w:id="433" w:author="Logan Wu" w:date="2021-12-15T13:40:00Z">
            <w:rPr/>
          </w:rPrChange>
        </w:rPr>
        <w:t>Email:</w:t>
      </w:r>
      <w:r w:rsidRPr="00A76EB0">
        <w:rPr>
          <w:highlight w:val="yellow"/>
          <w:rPrChange w:id="434" w:author="Logan Wu" w:date="2021-12-15T13:40:00Z">
            <w:rPr/>
          </w:rPrChange>
        </w:rPr>
        <w:tab/>
      </w:r>
      <w:r w:rsidRPr="00A76EB0">
        <w:rPr>
          <w:highlight w:val="yellow"/>
          <w:rPrChange w:id="435" w:author="Logan Wu" w:date="2021-12-15T13:40:00Z">
            <w:rPr/>
          </w:rPrChange>
        </w:rPr>
        <w:tab/>
      </w:r>
      <w:r w:rsidR="008763FA" w:rsidRPr="00A76EB0">
        <w:rPr>
          <w:i/>
          <w:color w:val="7030A0"/>
          <w:highlight w:val="yellow"/>
          <w:rPrChange w:id="436" w:author="Logan Wu" w:date="2021-12-15T13:40:00Z">
            <w:rPr>
              <w:i/>
              <w:color w:val="7030A0"/>
            </w:rPr>
          </w:rPrChange>
        </w:rPr>
        <w:t>[Email]</w:t>
      </w:r>
    </w:p>
    <w:p w14:paraId="4D22754E" w14:textId="77777777" w:rsidR="00E530C6" w:rsidRDefault="00E530C6" w:rsidP="00D03FFE">
      <w:pPr>
        <w:pStyle w:val="LDStandard4"/>
      </w:pPr>
      <w:r>
        <w:tab/>
        <w:t xml:space="preserve">A Party may nominate a replacement Privacy Officer by Notice in writing to the other Party. </w:t>
      </w:r>
    </w:p>
    <w:p w14:paraId="3DFB0196" w14:textId="77777777" w:rsidR="00E530C6" w:rsidRDefault="00E530C6" w:rsidP="00D03FFE">
      <w:pPr>
        <w:pStyle w:val="LDStandard4"/>
      </w:pPr>
      <w:r>
        <w:t>If a complaint about information privacy is made to a Party the complaint will be handled in accordance with the information privacy complaints handling policy of that party.</w:t>
      </w:r>
    </w:p>
    <w:p w14:paraId="61789F92" w14:textId="77777777" w:rsidR="00E530C6" w:rsidRDefault="00E530C6" w:rsidP="00D03FFE">
      <w:pPr>
        <w:pStyle w:val="LDStandard2"/>
      </w:pPr>
      <w:bookmarkStart w:id="437" w:name="_Toc525652613"/>
      <w:r>
        <w:t>Data Quality</w:t>
      </w:r>
      <w:bookmarkEnd w:id="437"/>
    </w:p>
    <w:p w14:paraId="6B8E9A33" w14:textId="51009CD7" w:rsidR="00E530C6" w:rsidRDefault="001E3529" w:rsidP="00E51762">
      <w:pPr>
        <w:pStyle w:val="LDStandard4"/>
      </w:pPr>
      <w:r>
        <w:t xml:space="preserve">The </w:t>
      </w:r>
      <w:r w:rsidR="00BE1CA8">
        <w:t>Parties</w:t>
      </w:r>
      <w:r w:rsidR="00BE1CA8" w:rsidRPr="00FE65D1">
        <w:t xml:space="preserve"> </w:t>
      </w:r>
      <w:r w:rsidR="00E530C6">
        <w:t xml:space="preserve">will make reasonable efforts to ensure that </w:t>
      </w:r>
      <w:r w:rsidR="00DA0922">
        <w:t>Data</w:t>
      </w:r>
      <w:r w:rsidR="00137FEB">
        <w:t xml:space="preserve"> </w:t>
      </w:r>
      <w:r w:rsidR="00427C66">
        <w:t xml:space="preserve">it provides </w:t>
      </w:r>
      <w:r w:rsidR="00E530C6">
        <w:t xml:space="preserve">pursuant to this </w:t>
      </w:r>
      <w:r w:rsidR="00D92A22">
        <w:t>ISA</w:t>
      </w:r>
      <w:r w:rsidR="00E530C6">
        <w:t xml:space="preserve"> is accurate and fit to be used for the purpose set out in </w:t>
      </w:r>
      <w:r w:rsidR="003068F1">
        <w:t xml:space="preserve">the </w:t>
      </w:r>
      <w:r w:rsidR="00651A31">
        <w:t>s</w:t>
      </w:r>
      <w:r w:rsidR="003068F1">
        <w:t>chedule for the Project</w:t>
      </w:r>
      <w:r w:rsidR="00E530C6">
        <w:t>.</w:t>
      </w:r>
      <w:r w:rsidR="009134D2">
        <w:t xml:space="preserve"> </w:t>
      </w:r>
    </w:p>
    <w:p w14:paraId="58BE8186" w14:textId="77777777" w:rsidR="00E530C6" w:rsidRDefault="006C7944" w:rsidP="00D03FFE">
      <w:pPr>
        <w:pStyle w:val="LDStandard4"/>
      </w:pPr>
      <w:r>
        <w:t xml:space="preserve">The Party providing Data will inform the recipient Party </w:t>
      </w:r>
      <w:r w:rsidR="00E530C6" w:rsidRPr="00FE65D1">
        <w:t xml:space="preserve">at the time </w:t>
      </w:r>
      <w:r w:rsidR="00DA0922" w:rsidRPr="00FE65D1">
        <w:t>Data</w:t>
      </w:r>
      <w:r w:rsidR="00137FEB" w:rsidRPr="00FE65D1">
        <w:t xml:space="preserve"> </w:t>
      </w:r>
      <w:r w:rsidR="00E530C6" w:rsidRPr="00FE65D1">
        <w:t>is submitted of any known or</w:t>
      </w:r>
      <w:r w:rsidR="00E530C6">
        <w:t xml:space="preserve"> suspected issues in data quality which may affect interpretation or use of any</w:t>
      </w:r>
      <w:r w:rsidR="00B5334F">
        <w:t xml:space="preserve"> </w:t>
      </w:r>
      <w:r w:rsidR="00FF70A5">
        <w:t>Data</w:t>
      </w:r>
      <w:r w:rsidR="00E530C6">
        <w:t xml:space="preserve">. </w:t>
      </w:r>
    </w:p>
    <w:p w14:paraId="1F7BDA35" w14:textId="77777777" w:rsidR="00E530C6" w:rsidRPr="00FE65D1" w:rsidRDefault="00E530C6" w:rsidP="00D03FFE">
      <w:pPr>
        <w:pStyle w:val="LDStandard4"/>
      </w:pPr>
      <w:r>
        <w:lastRenderedPageBreak/>
        <w:tab/>
      </w:r>
      <w:r w:rsidRPr="00FE65D1">
        <w:t xml:space="preserve">If a </w:t>
      </w:r>
      <w:r w:rsidR="00BE1CA8">
        <w:t>Party</w:t>
      </w:r>
      <w:r w:rsidR="00BE1CA8" w:rsidRPr="00FE65D1">
        <w:t xml:space="preserve"> </w:t>
      </w:r>
      <w:r w:rsidRPr="00FE65D1">
        <w:t xml:space="preserve">becomes aware of any issues with respect to the quality of the </w:t>
      </w:r>
      <w:r w:rsidR="00DA0922" w:rsidRPr="00FE65D1">
        <w:t>Data</w:t>
      </w:r>
      <w:r w:rsidR="00137FEB" w:rsidRPr="00FE65D1">
        <w:t xml:space="preserve"> </w:t>
      </w:r>
      <w:r w:rsidRPr="00FE65D1">
        <w:t xml:space="preserve">which may affect interpretation or use of any </w:t>
      </w:r>
      <w:r w:rsidR="00DA0922" w:rsidRPr="00FE65D1">
        <w:t>Data</w:t>
      </w:r>
      <w:r w:rsidR="00137FEB" w:rsidRPr="00FE65D1">
        <w:t xml:space="preserve"> </w:t>
      </w:r>
      <w:r w:rsidRPr="00FE65D1">
        <w:t xml:space="preserve">after the relevant </w:t>
      </w:r>
      <w:r w:rsidR="00DA0922" w:rsidRPr="00FE65D1">
        <w:t>Data</w:t>
      </w:r>
      <w:r w:rsidR="00FF70A5" w:rsidRPr="00FE65D1">
        <w:t xml:space="preserve"> </w:t>
      </w:r>
      <w:r w:rsidRPr="00FE65D1">
        <w:t xml:space="preserve">has been submitted, </w:t>
      </w:r>
      <w:r w:rsidR="00BE1CA8">
        <w:t>it</w:t>
      </w:r>
      <w:r w:rsidR="00162980" w:rsidRPr="00FE65D1">
        <w:t xml:space="preserve"> </w:t>
      </w:r>
      <w:r w:rsidRPr="00FE65D1">
        <w:t xml:space="preserve">will inform </w:t>
      </w:r>
      <w:r w:rsidR="00BE1CA8">
        <w:t>the recipient</w:t>
      </w:r>
      <w:r w:rsidR="00BE1CA8" w:rsidRPr="00FE65D1">
        <w:t xml:space="preserve"> </w:t>
      </w:r>
      <w:r w:rsidR="001E3529">
        <w:t xml:space="preserve">Party </w:t>
      </w:r>
      <w:r w:rsidRPr="00FE65D1">
        <w:t xml:space="preserve">of those issues as soon as possible.  </w:t>
      </w:r>
    </w:p>
    <w:p w14:paraId="6D6EE5A3" w14:textId="33971125" w:rsidR="00E530C6" w:rsidRPr="00FE65D1" w:rsidRDefault="00BE1CA8" w:rsidP="00D03FFE">
      <w:pPr>
        <w:pStyle w:val="LDStandard4"/>
      </w:pPr>
      <w:r>
        <w:t>The recipient</w:t>
      </w:r>
      <w:r w:rsidR="00E530C6" w:rsidRPr="00FE65D1">
        <w:t xml:space="preserve"> </w:t>
      </w:r>
      <w:r w:rsidR="001E3529">
        <w:t xml:space="preserve">Party </w:t>
      </w:r>
      <w:r w:rsidR="00E530C6" w:rsidRPr="00FE65D1">
        <w:t xml:space="preserve">will report to </w:t>
      </w:r>
      <w:r>
        <w:t>the providing Party</w:t>
      </w:r>
      <w:r w:rsidRPr="00FE65D1">
        <w:t xml:space="preserve"> </w:t>
      </w:r>
      <w:r w:rsidR="00E530C6" w:rsidRPr="00FE65D1">
        <w:t xml:space="preserve">at the time of </w:t>
      </w:r>
      <w:r w:rsidR="00DD00FA">
        <w:t>sharing</w:t>
      </w:r>
      <w:r w:rsidR="00DD00FA" w:rsidRPr="00FE65D1">
        <w:t xml:space="preserve"> </w:t>
      </w:r>
      <w:r w:rsidR="00E530C6" w:rsidRPr="00FE65D1">
        <w:t xml:space="preserve">of </w:t>
      </w:r>
      <w:r w:rsidR="00DA0922" w:rsidRPr="00FE65D1">
        <w:t>Data</w:t>
      </w:r>
      <w:r w:rsidR="00137FEB" w:rsidRPr="00FE65D1">
        <w:t xml:space="preserve"> </w:t>
      </w:r>
      <w:r w:rsidR="00E530C6" w:rsidRPr="00FE65D1">
        <w:t xml:space="preserve">or shortly thereafter any quality issues identified which prevent uploading of the </w:t>
      </w:r>
      <w:r w:rsidR="00905588">
        <w:t>Data</w:t>
      </w:r>
      <w:r w:rsidR="00E530C6" w:rsidRPr="00FE65D1">
        <w:t>.</w:t>
      </w:r>
    </w:p>
    <w:p w14:paraId="526C9BDE" w14:textId="77777777" w:rsidR="00E530C6" w:rsidRPr="00FE65D1" w:rsidRDefault="001E3529" w:rsidP="00D03FFE">
      <w:pPr>
        <w:pStyle w:val="LDStandard4"/>
      </w:pPr>
      <w:r>
        <w:t xml:space="preserve">The </w:t>
      </w:r>
      <w:r w:rsidR="00BE1CA8">
        <w:t>Parties</w:t>
      </w:r>
      <w:r w:rsidR="00E530C6" w:rsidRPr="00FE65D1">
        <w:t xml:space="preserve"> will </w:t>
      </w:r>
      <w:r w:rsidR="00FF70A5" w:rsidRPr="00FE65D1">
        <w:t xml:space="preserve">use </w:t>
      </w:r>
      <w:r w:rsidR="00BE1CA8">
        <w:t>their</w:t>
      </w:r>
      <w:r w:rsidR="00062C5F">
        <w:t xml:space="preserve"> </w:t>
      </w:r>
      <w:r w:rsidR="00FF70A5" w:rsidRPr="00FE65D1">
        <w:t xml:space="preserve">best endeavours to </w:t>
      </w:r>
      <w:r w:rsidR="00E530C6" w:rsidRPr="00FE65D1">
        <w:t xml:space="preserve">remedy issues in quality reported and </w:t>
      </w:r>
      <w:r w:rsidR="00AB6BB2">
        <w:t>re</w:t>
      </w:r>
      <w:r w:rsidR="00AB6BB2">
        <w:noBreakHyphen/>
      </w:r>
      <w:r w:rsidR="00E530C6" w:rsidRPr="00FE65D1">
        <w:t xml:space="preserve">submit the </w:t>
      </w:r>
      <w:r w:rsidR="00DA0922" w:rsidRPr="00FE65D1">
        <w:t>Data</w:t>
      </w:r>
      <w:r w:rsidR="00137FEB" w:rsidRPr="00FE65D1">
        <w:t xml:space="preserve"> </w:t>
      </w:r>
      <w:r w:rsidR="00E530C6" w:rsidRPr="00FE65D1">
        <w:t xml:space="preserve">within the timeframe agreed. </w:t>
      </w:r>
    </w:p>
    <w:p w14:paraId="2BA48504" w14:textId="7FA93720" w:rsidR="001F0172" w:rsidRDefault="001F0172" w:rsidP="00D03FFE">
      <w:pPr>
        <w:pStyle w:val="LDStandard2"/>
      </w:pPr>
      <w:bookmarkStart w:id="438" w:name="_Ref478111129"/>
      <w:bookmarkStart w:id="439" w:name="_Ref478111166"/>
      <w:bookmarkStart w:id="440" w:name="_Toc525652614"/>
      <w:r>
        <w:t>Resourcing</w:t>
      </w:r>
      <w:bookmarkEnd w:id="438"/>
      <w:bookmarkEnd w:id="439"/>
      <w:r w:rsidR="00EE5F47">
        <w:t xml:space="preserve"> and staff awareness</w:t>
      </w:r>
      <w:bookmarkEnd w:id="440"/>
    </w:p>
    <w:p w14:paraId="618FBD79" w14:textId="4D6EF92A" w:rsidR="001F0172" w:rsidRDefault="003068F1" w:rsidP="00D03FFE">
      <w:pPr>
        <w:pStyle w:val="LDStandard4"/>
      </w:pPr>
      <w:r>
        <w:t>Unless the s</w:t>
      </w:r>
      <w:r w:rsidR="003C6D48">
        <w:t>chedul</w:t>
      </w:r>
      <w:r w:rsidR="00844965">
        <w:t>e for the</w:t>
      </w:r>
      <w:r w:rsidR="003C6D48">
        <w:t xml:space="preserve"> Project provides otherwise, each Party will bear their own costs</w:t>
      </w:r>
      <w:r w:rsidR="001F0172">
        <w:t xml:space="preserve"> with respect to resources, funding and project support required to implement </w:t>
      </w:r>
      <w:r w:rsidR="00563985">
        <w:t xml:space="preserve">each </w:t>
      </w:r>
      <w:r w:rsidR="001F0172">
        <w:t xml:space="preserve">Project </w:t>
      </w:r>
      <w:r w:rsidR="003C6D48">
        <w:t>and perform its o</w:t>
      </w:r>
      <w:r w:rsidR="00EE5F47">
        <w:t>bligations</w:t>
      </w:r>
      <w:r w:rsidR="003C6D48">
        <w:t xml:space="preserve"> under this ISA</w:t>
      </w:r>
      <w:r w:rsidR="001F0172">
        <w:t>.</w:t>
      </w:r>
    </w:p>
    <w:p w14:paraId="1733EC51" w14:textId="77777777" w:rsidR="006A688A" w:rsidRDefault="00E530C6" w:rsidP="00D03FFE">
      <w:pPr>
        <w:pStyle w:val="LDStandard4"/>
      </w:pPr>
      <w:r>
        <w:t xml:space="preserve">Each </w:t>
      </w:r>
      <w:r w:rsidR="00137FEB">
        <w:t>Party</w:t>
      </w:r>
      <w:r w:rsidR="0098567C">
        <w:t xml:space="preserve"> </w:t>
      </w:r>
      <w:r>
        <w:t>will</w:t>
      </w:r>
      <w:r w:rsidR="006A688A">
        <w:t>:</w:t>
      </w:r>
    </w:p>
    <w:p w14:paraId="4B8E66B6" w14:textId="08545A37" w:rsidR="003C2FBC" w:rsidRDefault="00E530C6" w:rsidP="00D03FFE">
      <w:pPr>
        <w:pStyle w:val="LDStandard5"/>
      </w:pPr>
      <w:bookmarkStart w:id="441" w:name="_Ref508297485"/>
      <w:r>
        <w:t>ensure that</w:t>
      </w:r>
      <w:r w:rsidR="006A688A">
        <w:t xml:space="preserve"> </w:t>
      </w:r>
      <w:r w:rsidR="0052736C">
        <w:t xml:space="preserve">its Project Team and </w:t>
      </w:r>
      <w:r>
        <w:t xml:space="preserve">all </w:t>
      </w:r>
      <w:r w:rsidR="0052736C">
        <w:t xml:space="preserve">other </w:t>
      </w:r>
      <w:r>
        <w:t>relevant staff are aware of and comply with</w:t>
      </w:r>
      <w:r w:rsidR="003C2FBC">
        <w:t>:</w:t>
      </w:r>
      <w:bookmarkEnd w:id="441"/>
      <w:r>
        <w:t xml:space="preserve"> </w:t>
      </w:r>
    </w:p>
    <w:p w14:paraId="3107269D" w14:textId="2715AB53" w:rsidR="003C2FBC" w:rsidRDefault="00E530C6" w:rsidP="00D03FFE">
      <w:pPr>
        <w:pStyle w:val="LDStandard6"/>
      </w:pPr>
      <w:r>
        <w:t xml:space="preserve">this </w:t>
      </w:r>
      <w:r w:rsidR="00D92A22">
        <w:t>ISA</w:t>
      </w:r>
      <w:r>
        <w:t>;</w:t>
      </w:r>
      <w:r w:rsidR="003C2FBC">
        <w:t xml:space="preserve"> </w:t>
      </w:r>
    </w:p>
    <w:p w14:paraId="187A497E" w14:textId="14298483" w:rsidR="006A688A" w:rsidRDefault="00E530C6" w:rsidP="00D03FFE">
      <w:pPr>
        <w:pStyle w:val="LDStandard6"/>
      </w:pPr>
      <w:r>
        <w:tab/>
      </w:r>
      <w:r w:rsidR="006337F4">
        <w:t xml:space="preserve">relevant responsibilities under the VPS Code of Conduct or their contract of employment (as applicable), including, without limitation, their responsibilities with respect to </w:t>
      </w:r>
      <w:r w:rsidR="000652BC">
        <w:t xml:space="preserve">privacy and </w:t>
      </w:r>
      <w:r w:rsidR="006337F4">
        <w:t>confidential information</w:t>
      </w:r>
      <w:r w:rsidR="006A688A">
        <w:t>;</w:t>
      </w:r>
      <w:r w:rsidR="00DC0882">
        <w:t xml:space="preserve"> and</w:t>
      </w:r>
    </w:p>
    <w:p w14:paraId="665B0CD1" w14:textId="7295F53F" w:rsidR="006A688A" w:rsidRDefault="001D62D8" w:rsidP="00D03FFE">
      <w:pPr>
        <w:pStyle w:val="LDStandard6"/>
      </w:pPr>
      <w:r>
        <w:t>a</w:t>
      </w:r>
      <w:r w:rsidR="006A688A">
        <w:t xml:space="preserve">ll applicable laws including the </w:t>
      </w:r>
      <w:r w:rsidR="006A688A" w:rsidRPr="00D03FFE">
        <w:rPr>
          <w:rFonts w:cs="Times New Roman"/>
          <w:i/>
        </w:rPr>
        <w:t>Privacy and Data Protection Act 2014</w:t>
      </w:r>
      <w:r w:rsidR="00D459F5">
        <w:rPr>
          <w:rFonts w:cs="Times New Roman"/>
          <w:i/>
        </w:rPr>
        <w:t xml:space="preserve"> </w:t>
      </w:r>
      <w:r w:rsidR="00D459F5">
        <w:rPr>
          <w:rFonts w:cs="Times New Roman"/>
        </w:rPr>
        <w:t>(Vic)</w:t>
      </w:r>
      <w:r w:rsidR="006A688A">
        <w:t xml:space="preserve"> and the </w:t>
      </w:r>
      <w:r w:rsidR="006A688A" w:rsidRPr="00D03FFE">
        <w:rPr>
          <w:rFonts w:cs="Times New Roman"/>
          <w:i/>
        </w:rPr>
        <w:t>Health Records Act 2001</w:t>
      </w:r>
      <w:r w:rsidR="00D459F5">
        <w:rPr>
          <w:rFonts w:cs="Times New Roman"/>
          <w:i/>
        </w:rPr>
        <w:t xml:space="preserve"> </w:t>
      </w:r>
      <w:r w:rsidR="00D459F5">
        <w:rPr>
          <w:rFonts w:cs="Times New Roman"/>
        </w:rPr>
        <w:t>(Vic)</w:t>
      </w:r>
      <w:r w:rsidR="006A688A">
        <w:t>; and</w:t>
      </w:r>
    </w:p>
    <w:p w14:paraId="7A612E59" w14:textId="4B966D44" w:rsidR="00E530C6" w:rsidRDefault="006A688A" w:rsidP="00E51762">
      <w:pPr>
        <w:pStyle w:val="LDStandard5"/>
      </w:pPr>
      <w:r>
        <w:t xml:space="preserve">provide adequate training to its Project Team and all other relevant staff </w:t>
      </w:r>
      <w:r w:rsidR="001D62D8">
        <w:t xml:space="preserve">regarding the obligations referered to in clause </w:t>
      </w:r>
      <w:r w:rsidR="001D62D8">
        <w:fldChar w:fldCharType="begin"/>
      </w:r>
      <w:r w:rsidR="001D62D8">
        <w:instrText xml:space="preserve"> REF _Ref508297485 \w \h </w:instrText>
      </w:r>
      <w:r w:rsidR="001D62D8">
        <w:fldChar w:fldCharType="separate"/>
      </w:r>
      <w:r w:rsidR="00C2272A">
        <w:t>21(b)(i)</w:t>
      </w:r>
      <w:r w:rsidR="001D62D8">
        <w:fldChar w:fldCharType="end"/>
      </w:r>
      <w:r w:rsidR="003068F1">
        <w:t xml:space="preserve">.  </w:t>
      </w:r>
      <w:r w:rsidR="0050289A">
        <w:t xml:space="preserve"> </w:t>
      </w:r>
    </w:p>
    <w:p w14:paraId="7D3BF9F3" w14:textId="77777777" w:rsidR="00E530C6" w:rsidRDefault="00E530C6" w:rsidP="00D03FFE">
      <w:pPr>
        <w:pStyle w:val="LDStandard2"/>
      </w:pPr>
      <w:bookmarkStart w:id="442" w:name="_Ref508727235"/>
      <w:bookmarkStart w:id="443" w:name="_Toc525652615"/>
      <w:r>
        <w:t>Representatives</w:t>
      </w:r>
      <w:bookmarkEnd w:id="442"/>
      <w:bookmarkEnd w:id="443"/>
    </w:p>
    <w:p w14:paraId="0E556A1E" w14:textId="70E8855E" w:rsidR="003C6D48" w:rsidRDefault="00E530C6" w:rsidP="00D03FFE">
      <w:pPr>
        <w:pStyle w:val="LDStandard4"/>
      </w:pPr>
      <w:r>
        <w:t>Each Party nominate</w:t>
      </w:r>
      <w:r w:rsidR="003C6D48">
        <w:t>s</w:t>
      </w:r>
      <w:r>
        <w:t xml:space="preserve"> a </w:t>
      </w:r>
      <w:r w:rsidR="00207D8C">
        <w:t xml:space="preserve">representative </w:t>
      </w:r>
      <w:r>
        <w:t xml:space="preserve">to act as the contact point for all communications under this </w:t>
      </w:r>
      <w:r w:rsidR="00D92A22">
        <w:t>ISA</w:t>
      </w:r>
      <w:r w:rsidR="003C6D48">
        <w:t>, as set out below</w:t>
      </w:r>
      <w:r w:rsidR="00CA1A0E">
        <w:t>.</w:t>
      </w:r>
    </w:p>
    <w:p w14:paraId="277E79CA" w14:textId="5E839CEC" w:rsidR="003C6D48" w:rsidRDefault="003C6D48" w:rsidP="00D03FFE">
      <w:pPr>
        <w:pStyle w:val="LDStandard5"/>
      </w:pPr>
      <w:r>
        <w:t>Represe</w:t>
      </w:r>
      <w:r w:rsidR="003068F1">
        <w:t>nt</w:t>
      </w:r>
      <w:r>
        <w:t>ative for DH:</w:t>
      </w:r>
    </w:p>
    <w:p w14:paraId="75605ACF" w14:textId="7F20FB6E" w:rsidR="003C6D48" w:rsidRPr="00A76EB0" w:rsidRDefault="003C6D48" w:rsidP="00D03FFE">
      <w:pPr>
        <w:pStyle w:val="LDStandard6"/>
        <w:rPr>
          <w:highlight w:val="yellow"/>
          <w:rPrChange w:id="444" w:author="Logan Wu" w:date="2021-12-15T13:40:00Z">
            <w:rPr/>
          </w:rPrChange>
        </w:rPr>
      </w:pPr>
      <w:r w:rsidRPr="00A76EB0">
        <w:rPr>
          <w:highlight w:val="yellow"/>
          <w:rPrChange w:id="445" w:author="Logan Wu" w:date="2021-12-15T13:40:00Z">
            <w:rPr/>
          </w:rPrChange>
        </w:rPr>
        <w:t>Name:</w:t>
      </w:r>
      <w:r w:rsidR="00AB3FD5" w:rsidRPr="00A76EB0">
        <w:rPr>
          <w:highlight w:val="yellow"/>
          <w:rPrChange w:id="446" w:author="Logan Wu" w:date="2021-12-15T13:40:00Z">
            <w:rPr/>
          </w:rPrChange>
        </w:rPr>
        <w:tab/>
      </w:r>
      <w:r w:rsidR="00AB3FD5" w:rsidRPr="00A76EB0">
        <w:rPr>
          <w:highlight w:val="yellow"/>
          <w:rPrChange w:id="447" w:author="Logan Wu" w:date="2021-12-15T13:40:00Z">
            <w:rPr/>
          </w:rPrChange>
        </w:rPr>
        <w:tab/>
      </w:r>
      <w:r w:rsidR="008763FA" w:rsidRPr="00A76EB0">
        <w:rPr>
          <w:i/>
          <w:color w:val="7030A0"/>
          <w:highlight w:val="yellow"/>
          <w:rPrChange w:id="448" w:author="Logan Wu" w:date="2021-12-15T13:40:00Z">
            <w:rPr>
              <w:i/>
              <w:color w:val="7030A0"/>
            </w:rPr>
          </w:rPrChange>
        </w:rPr>
        <w:t>[Name]</w:t>
      </w:r>
    </w:p>
    <w:p w14:paraId="4EB9541D" w14:textId="2F5A949C" w:rsidR="003C6D48" w:rsidRPr="00A76EB0" w:rsidRDefault="003C6D48" w:rsidP="00D03FFE">
      <w:pPr>
        <w:pStyle w:val="LDStandard6"/>
        <w:rPr>
          <w:highlight w:val="yellow"/>
          <w:rPrChange w:id="449" w:author="Logan Wu" w:date="2021-12-15T13:40:00Z">
            <w:rPr/>
          </w:rPrChange>
        </w:rPr>
      </w:pPr>
      <w:r w:rsidRPr="00A76EB0">
        <w:rPr>
          <w:highlight w:val="yellow"/>
          <w:rPrChange w:id="450" w:author="Logan Wu" w:date="2021-12-15T13:40:00Z">
            <w:rPr/>
          </w:rPrChange>
        </w:rPr>
        <w:t>Postiion:</w:t>
      </w:r>
      <w:r w:rsidR="008869CC" w:rsidRPr="00A76EB0">
        <w:rPr>
          <w:highlight w:val="yellow"/>
          <w:rPrChange w:id="451" w:author="Logan Wu" w:date="2021-12-15T13:40:00Z">
            <w:rPr/>
          </w:rPrChange>
        </w:rPr>
        <w:tab/>
      </w:r>
      <w:r w:rsidR="008869CC" w:rsidRPr="00A76EB0">
        <w:rPr>
          <w:highlight w:val="yellow"/>
          <w:rPrChange w:id="452" w:author="Logan Wu" w:date="2021-12-15T13:40:00Z">
            <w:rPr/>
          </w:rPrChange>
        </w:rPr>
        <w:tab/>
      </w:r>
      <w:r w:rsidR="008763FA" w:rsidRPr="00A76EB0">
        <w:rPr>
          <w:i/>
          <w:color w:val="7030A0"/>
          <w:highlight w:val="yellow"/>
          <w:rPrChange w:id="453" w:author="Logan Wu" w:date="2021-12-15T13:40:00Z">
            <w:rPr>
              <w:i/>
              <w:color w:val="7030A0"/>
            </w:rPr>
          </w:rPrChange>
        </w:rPr>
        <w:t>[Position]</w:t>
      </w:r>
    </w:p>
    <w:p w14:paraId="239E0DC9" w14:textId="410402DB" w:rsidR="003C6D48" w:rsidRPr="00A76EB0" w:rsidRDefault="003C6D48" w:rsidP="00D03FFE">
      <w:pPr>
        <w:pStyle w:val="LDStandard6"/>
        <w:rPr>
          <w:highlight w:val="yellow"/>
          <w:rPrChange w:id="454" w:author="Logan Wu" w:date="2021-12-15T13:40:00Z">
            <w:rPr/>
          </w:rPrChange>
        </w:rPr>
      </w:pPr>
      <w:r w:rsidRPr="00A76EB0">
        <w:rPr>
          <w:highlight w:val="yellow"/>
          <w:rPrChange w:id="455" w:author="Logan Wu" w:date="2021-12-15T13:40:00Z">
            <w:rPr/>
          </w:rPrChange>
        </w:rPr>
        <w:t>Telephone:</w:t>
      </w:r>
      <w:r w:rsidR="008869CC" w:rsidRPr="00A76EB0">
        <w:rPr>
          <w:highlight w:val="yellow"/>
          <w:rPrChange w:id="456" w:author="Logan Wu" w:date="2021-12-15T13:40:00Z">
            <w:rPr/>
          </w:rPrChange>
        </w:rPr>
        <w:tab/>
      </w:r>
      <w:r w:rsidR="008763FA" w:rsidRPr="00A76EB0">
        <w:rPr>
          <w:i/>
          <w:color w:val="7030A0"/>
          <w:highlight w:val="yellow"/>
          <w:rPrChange w:id="457" w:author="Logan Wu" w:date="2021-12-15T13:40:00Z">
            <w:rPr>
              <w:i/>
              <w:color w:val="7030A0"/>
            </w:rPr>
          </w:rPrChange>
        </w:rPr>
        <w:t>[Telephone]</w:t>
      </w:r>
    </w:p>
    <w:p w14:paraId="6701DDD0" w14:textId="51EE71C3" w:rsidR="003C6D48" w:rsidRPr="00A76EB0" w:rsidRDefault="003C6D48" w:rsidP="00D03FFE">
      <w:pPr>
        <w:pStyle w:val="LDStandard6"/>
        <w:rPr>
          <w:highlight w:val="yellow"/>
          <w:rPrChange w:id="458" w:author="Logan Wu" w:date="2021-12-15T13:40:00Z">
            <w:rPr/>
          </w:rPrChange>
        </w:rPr>
      </w:pPr>
      <w:r w:rsidRPr="00A76EB0">
        <w:rPr>
          <w:highlight w:val="yellow"/>
          <w:rPrChange w:id="459" w:author="Logan Wu" w:date="2021-12-15T13:40:00Z">
            <w:rPr/>
          </w:rPrChange>
        </w:rPr>
        <w:t>Email:</w:t>
      </w:r>
      <w:r w:rsidR="008869CC" w:rsidRPr="00A76EB0">
        <w:rPr>
          <w:highlight w:val="yellow"/>
          <w:rPrChange w:id="460" w:author="Logan Wu" w:date="2021-12-15T13:40:00Z">
            <w:rPr/>
          </w:rPrChange>
        </w:rPr>
        <w:tab/>
      </w:r>
      <w:r w:rsidR="008869CC" w:rsidRPr="00A76EB0">
        <w:rPr>
          <w:highlight w:val="yellow"/>
          <w:rPrChange w:id="461" w:author="Logan Wu" w:date="2021-12-15T13:40:00Z">
            <w:rPr/>
          </w:rPrChange>
        </w:rPr>
        <w:tab/>
      </w:r>
      <w:r w:rsidR="008763FA" w:rsidRPr="00A76EB0">
        <w:rPr>
          <w:i/>
          <w:color w:val="7030A0"/>
          <w:highlight w:val="yellow"/>
          <w:rPrChange w:id="462" w:author="Logan Wu" w:date="2021-12-15T13:40:00Z">
            <w:rPr>
              <w:i/>
              <w:color w:val="7030A0"/>
            </w:rPr>
          </w:rPrChange>
        </w:rPr>
        <w:t>[Email]</w:t>
      </w:r>
    </w:p>
    <w:p w14:paraId="20D819D7" w14:textId="7C83455E" w:rsidR="003C6D48" w:rsidRPr="001906A9" w:rsidRDefault="008763FA" w:rsidP="00D03FFE">
      <w:pPr>
        <w:pStyle w:val="LDStandard5"/>
        <w:rPr>
          <w:rPrChange w:id="463" w:author="Logan Wu" w:date="2021-12-15T16:33:00Z">
            <w:rPr/>
          </w:rPrChange>
        </w:rPr>
      </w:pPr>
      <w:r>
        <w:t xml:space="preserve">Representative for </w:t>
      </w:r>
      <w:del w:id="464" w:author="Logan Wu" w:date="2021-12-15T13:40:00Z">
        <w:r w:rsidRPr="001906A9" w:rsidDel="00A76EB0">
          <w:rPr>
            <w:i/>
            <w:rPrChange w:id="465" w:author="Logan Wu" w:date="2021-12-15T16:33:00Z">
              <w:rPr>
                <w:i/>
                <w:color w:val="7030A0"/>
              </w:rPr>
            </w:rPrChange>
          </w:rPr>
          <w:delText>[Contractor]</w:delText>
        </w:r>
      </w:del>
      <w:ins w:id="466" w:author="Logan Wu" w:date="2021-12-15T13:40:00Z">
        <w:r w:rsidR="00A76EB0" w:rsidRPr="001906A9">
          <w:rPr>
            <w:i/>
            <w:rPrChange w:id="467" w:author="Logan Wu" w:date="2021-12-15T16:33:00Z">
              <w:rPr>
                <w:i/>
                <w:color w:val="7030A0"/>
              </w:rPr>
            </w:rPrChange>
          </w:rPr>
          <w:t>WEHI</w:t>
        </w:r>
      </w:ins>
      <w:r w:rsidR="003C6D48" w:rsidRPr="001906A9">
        <w:rPr>
          <w:rPrChange w:id="468" w:author="Logan Wu" w:date="2021-12-15T16:33:00Z">
            <w:rPr/>
          </w:rPrChange>
        </w:rPr>
        <w:t>:</w:t>
      </w:r>
    </w:p>
    <w:p w14:paraId="045FD330" w14:textId="50735BF1" w:rsidR="008869CC" w:rsidRPr="001906A9" w:rsidRDefault="008869CC" w:rsidP="00D03FFE">
      <w:pPr>
        <w:pStyle w:val="LDStandard6"/>
        <w:rPr>
          <w:rPrChange w:id="469" w:author="Logan Wu" w:date="2021-12-15T16:33:00Z">
            <w:rPr/>
          </w:rPrChange>
        </w:rPr>
      </w:pPr>
      <w:r w:rsidRPr="001906A9">
        <w:rPr>
          <w:rPrChange w:id="470" w:author="Logan Wu" w:date="2021-12-15T16:33:00Z">
            <w:rPr/>
          </w:rPrChange>
        </w:rPr>
        <w:t>Name:</w:t>
      </w:r>
      <w:r w:rsidRPr="001906A9">
        <w:rPr>
          <w:rPrChange w:id="471" w:author="Logan Wu" w:date="2021-12-15T16:33:00Z">
            <w:rPr/>
          </w:rPrChange>
        </w:rPr>
        <w:tab/>
      </w:r>
      <w:r w:rsidRPr="001906A9">
        <w:rPr>
          <w:rPrChange w:id="472" w:author="Logan Wu" w:date="2021-12-15T16:33:00Z">
            <w:rPr/>
          </w:rPrChange>
        </w:rPr>
        <w:tab/>
      </w:r>
      <w:del w:id="473" w:author="Logan Wu" w:date="2021-12-15T13:40:00Z">
        <w:r w:rsidR="008763FA" w:rsidRPr="001906A9" w:rsidDel="00A76EB0">
          <w:rPr>
            <w:i/>
            <w:rPrChange w:id="474" w:author="Logan Wu" w:date="2021-12-15T16:33:00Z">
              <w:rPr>
                <w:i/>
                <w:color w:val="7030A0"/>
              </w:rPr>
            </w:rPrChange>
          </w:rPr>
          <w:delText>[Name]</w:delText>
        </w:r>
      </w:del>
      <w:ins w:id="475" w:author="Logan Wu" w:date="2021-12-15T13:40:00Z">
        <w:r w:rsidR="00A76EB0" w:rsidRPr="001906A9">
          <w:rPr>
            <w:i/>
            <w:rPrChange w:id="476" w:author="Logan Wu" w:date="2021-12-15T16:33:00Z">
              <w:rPr>
                <w:i/>
                <w:color w:val="7030A0"/>
              </w:rPr>
            </w:rPrChange>
          </w:rPr>
          <w:t>Logan Wu</w:t>
        </w:r>
      </w:ins>
    </w:p>
    <w:p w14:paraId="6B358278" w14:textId="6E28FCEA" w:rsidR="008869CC" w:rsidRPr="001906A9" w:rsidRDefault="008869CC" w:rsidP="00D03FFE">
      <w:pPr>
        <w:pStyle w:val="LDStandard6"/>
        <w:rPr>
          <w:rPrChange w:id="477" w:author="Logan Wu" w:date="2021-12-15T16:33:00Z">
            <w:rPr/>
          </w:rPrChange>
        </w:rPr>
      </w:pPr>
      <w:r w:rsidRPr="001906A9">
        <w:rPr>
          <w:rPrChange w:id="478" w:author="Logan Wu" w:date="2021-12-15T16:33:00Z">
            <w:rPr/>
          </w:rPrChange>
        </w:rPr>
        <w:t>Postiion:</w:t>
      </w:r>
      <w:r w:rsidRPr="001906A9">
        <w:rPr>
          <w:rPrChange w:id="479" w:author="Logan Wu" w:date="2021-12-15T16:33:00Z">
            <w:rPr/>
          </w:rPrChange>
        </w:rPr>
        <w:tab/>
      </w:r>
      <w:r w:rsidRPr="001906A9">
        <w:rPr>
          <w:rPrChange w:id="480" w:author="Logan Wu" w:date="2021-12-15T16:33:00Z">
            <w:rPr/>
          </w:rPrChange>
        </w:rPr>
        <w:tab/>
      </w:r>
      <w:del w:id="481" w:author="Logan Wu" w:date="2021-12-15T13:40:00Z">
        <w:r w:rsidR="008763FA" w:rsidRPr="001906A9" w:rsidDel="00A76EB0">
          <w:rPr>
            <w:i/>
            <w:rPrChange w:id="482" w:author="Logan Wu" w:date="2021-12-15T16:33:00Z">
              <w:rPr>
                <w:i/>
                <w:color w:val="7030A0"/>
              </w:rPr>
            </w:rPrChange>
          </w:rPr>
          <w:delText>[Position]</w:delText>
        </w:r>
      </w:del>
      <w:ins w:id="483" w:author="Logan Wu" w:date="2021-12-15T13:40:00Z">
        <w:r w:rsidR="00A76EB0" w:rsidRPr="001906A9">
          <w:rPr>
            <w:i/>
            <w:rPrChange w:id="484" w:author="Logan Wu" w:date="2021-12-15T16:33:00Z">
              <w:rPr>
                <w:i/>
                <w:color w:val="7030A0"/>
              </w:rPr>
            </w:rPrChange>
          </w:rPr>
          <w:t>PhD student</w:t>
        </w:r>
      </w:ins>
    </w:p>
    <w:p w14:paraId="7EDB31F9" w14:textId="59FB8D57" w:rsidR="008869CC" w:rsidRPr="001906A9" w:rsidRDefault="008869CC" w:rsidP="00D03FFE">
      <w:pPr>
        <w:pStyle w:val="LDStandard6"/>
        <w:rPr>
          <w:rPrChange w:id="485" w:author="Logan Wu" w:date="2021-12-15T16:33:00Z">
            <w:rPr/>
          </w:rPrChange>
        </w:rPr>
      </w:pPr>
      <w:r w:rsidRPr="001906A9">
        <w:rPr>
          <w:rPrChange w:id="486" w:author="Logan Wu" w:date="2021-12-15T16:33:00Z">
            <w:rPr/>
          </w:rPrChange>
        </w:rPr>
        <w:lastRenderedPageBreak/>
        <w:t>Telephone:</w:t>
      </w:r>
      <w:r w:rsidRPr="001906A9">
        <w:rPr>
          <w:rPrChange w:id="487" w:author="Logan Wu" w:date="2021-12-15T16:33:00Z">
            <w:rPr/>
          </w:rPrChange>
        </w:rPr>
        <w:tab/>
      </w:r>
      <w:del w:id="488" w:author="Logan Wu" w:date="2021-12-15T13:40:00Z">
        <w:r w:rsidR="008763FA" w:rsidRPr="001906A9" w:rsidDel="00A76EB0">
          <w:rPr>
            <w:i/>
            <w:rPrChange w:id="489" w:author="Logan Wu" w:date="2021-12-15T16:33:00Z">
              <w:rPr>
                <w:i/>
                <w:color w:val="7030A0"/>
              </w:rPr>
            </w:rPrChange>
          </w:rPr>
          <w:delText>[Telephone]</w:delText>
        </w:r>
      </w:del>
      <w:ins w:id="490" w:author="Logan Wu" w:date="2021-12-15T13:40:00Z">
        <w:r w:rsidR="00A76EB0" w:rsidRPr="001906A9">
          <w:rPr>
            <w:i/>
            <w:rPrChange w:id="491" w:author="Logan Wu" w:date="2021-12-15T16:33:00Z">
              <w:rPr>
                <w:i/>
                <w:color w:val="7030A0"/>
              </w:rPr>
            </w:rPrChange>
          </w:rPr>
          <w:t>0435056498</w:t>
        </w:r>
      </w:ins>
    </w:p>
    <w:p w14:paraId="3A190B61" w14:textId="1F15CC6E" w:rsidR="008869CC" w:rsidRPr="001906A9" w:rsidRDefault="008869CC" w:rsidP="00D03FFE">
      <w:pPr>
        <w:pStyle w:val="LDStandard6"/>
        <w:rPr>
          <w:rPrChange w:id="492" w:author="Logan Wu" w:date="2021-12-15T16:33:00Z">
            <w:rPr/>
          </w:rPrChange>
        </w:rPr>
      </w:pPr>
      <w:r w:rsidRPr="001906A9">
        <w:rPr>
          <w:rPrChange w:id="493" w:author="Logan Wu" w:date="2021-12-15T16:33:00Z">
            <w:rPr/>
          </w:rPrChange>
        </w:rPr>
        <w:t>Email:</w:t>
      </w:r>
      <w:r w:rsidRPr="001906A9">
        <w:rPr>
          <w:rPrChange w:id="494" w:author="Logan Wu" w:date="2021-12-15T16:33:00Z">
            <w:rPr/>
          </w:rPrChange>
        </w:rPr>
        <w:tab/>
      </w:r>
      <w:r w:rsidRPr="001906A9">
        <w:rPr>
          <w:rPrChange w:id="495" w:author="Logan Wu" w:date="2021-12-15T16:33:00Z">
            <w:rPr/>
          </w:rPrChange>
        </w:rPr>
        <w:tab/>
      </w:r>
      <w:del w:id="496" w:author="Logan Wu" w:date="2021-12-15T13:40:00Z">
        <w:r w:rsidR="008763FA" w:rsidRPr="001906A9" w:rsidDel="00A76EB0">
          <w:rPr>
            <w:i/>
            <w:rPrChange w:id="497" w:author="Logan Wu" w:date="2021-12-15T16:33:00Z">
              <w:rPr>
                <w:i/>
                <w:color w:val="7030A0"/>
              </w:rPr>
            </w:rPrChange>
          </w:rPr>
          <w:delText>[Email]</w:delText>
        </w:r>
      </w:del>
      <w:ins w:id="498" w:author="Logan Wu" w:date="2021-12-15T13:40:00Z">
        <w:r w:rsidR="00A76EB0" w:rsidRPr="001906A9">
          <w:rPr>
            <w:i/>
            <w:rPrChange w:id="499" w:author="Logan Wu" w:date="2021-12-15T16:33:00Z">
              <w:rPr>
                <w:i/>
                <w:color w:val="7030A0"/>
              </w:rPr>
            </w:rPrChange>
          </w:rPr>
          <w:t>wu.l@wehi.edu.au</w:t>
        </w:r>
      </w:ins>
    </w:p>
    <w:p w14:paraId="00F0D598" w14:textId="0061EE36" w:rsidR="00E530C6" w:rsidRDefault="00E530C6" w:rsidP="00D03FFE">
      <w:pPr>
        <w:pStyle w:val="LDStandard4"/>
      </w:pPr>
      <w:r>
        <w:t xml:space="preserve"> A Party may replace its Representative by giving Notice to the other </w:t>
      </w:r>
      <w:r w:rsidR="003068F1">
        <w:t>P</w:t>
      </w:r>
      <w:r>
        <w:t>arty.</w:t>
      </w:r>
    </w:p>
    <w:p w14:paraId="323ED481" w14:textId="75792562" w:rsidR="002926EB" w:rsidRDefault="002926EB" w:rsidP="00D03FFE">
      <w:pPr>
        <w:pStyle w:val="LDStandard2"/>
      </w:pPr>
      <w:bookmarkStart w:id="500" w:name="_Toc525652616"/>
      <w:r>
        <w:t>Review</w:t>
      </w:r>
      <w:r w:rsidR="00EE5F47">
        <w:t xml:space="preserve"> of ISA and Projects</w:t>
      </w:r>
      <w:bookmarkEnd w:id="500"/>
    </w:p>
    <w:p w14:paraId="2F6B19C1" w14:textId="39F5A212" w:rsidR="00FE65D1" w:rsidRPr="00FE65D1" w:rsidRDefault="00FE65D1" w:rsidP="00D03FFE">
      <w:pPr>
        <w:pStyle w:val="LDIndent1"/>
        <w:keepNext/>
      </w:pPr>
      <w:r w:rsidRPr="00FE65D1">
        <w:t xml:space="preserve">The Parties will review this ISA </w:t>
      </w:r>
      <w:r w:rsidR="005D69DB">
        <w:t xml:space="preserve">and any Project that is on foot </w:t>
      </w:r>
      <w:r w:rsidRPr="00FE65D1">
        <w:t>at least once every 12 months, and within a reasonable time of becoming aware of any</w:t>
      </w:r>
      <w:r w:rsidR="003068F1">
        <w:t>:</w:t>
      </w:r>
      <w:r w:rsidRPr="00FE65D1">
        <w:t xml:space="preserve"> </w:t>
      </w:r>
    </w:p>
    <w:p w14:paraId="3AC7CBA1" w14:textId="1AC66F21" w:rsidR="00FE65D1" w:rsidRPr="00FE65D1" w:rsidRDefault="00377DD2" w:rsidP="00D03FFE">
      <w:pPr>
        <w:pStyle w:val="LDStandard4"/>
        <w:keepNext/>
      </w:pPr>
      <w:r>
        <w:t xml:space="preserve">actual or suspected </w:t>
      </w:r>
      <w:r w:rsidR="00427C66">
        <w:t>unauthorised use of Data</w:t>
      </w:r>
      <w:r w:rsidR="00FE65D1" w:rsidRPr="00FE65D1">
        <w:t>;</w:t>
      </w:r>
    </w:p>
    <w:p w14:paraId="1DDBBEC3" w14:textId="77777777" w:rsidR="00FE65D1" w:rsidRPr="00FE65D1" w:rsidRDefault="00FE65D1" w:rsidP="00D03FFE">
      <w:pPr>
        <w:pStyle w:val="LDStandard4"/>
      </w:pPr>
      <w:r w:rsidRPr="00FE65D1">
        <w:t xml:space="preserve">operational or policy changes; </w:t>
      </w:r>
    </w:p>
    <w:p w14:paraId="123203C7" w14:textId="77777777" w:rsidR="00FE65D1" w:rsidRPr="00FE65D1" w:rsidRDefault="00FE65D1" w:rsidP="00D03FFE">
      <w:pPr>
        <w:pStyle w:val="LDStandard4"/>
      </w:pPr>
      <w:r w:rsidRPr="00FE65D1">
        <w:t xml:space="preserve">machinery of government changes; </w:t>
      </w:r>
    </w:p>
    <w:p w14:paraId="23C7A0F7" w14:textId="77777777" w:rsidR="005D69DB" w:rsidRDefault="00FE65D1" w:rsidP="00D03FFE">
      <w:pPr>
        <w:pStyle w:val="LDStandard4"/>
      </w:pPr>
      <w:r w:rsidRPr="00FE65D1">
        <w:t xml:space="preserve">changes in </w:t>
      </w:r>
      <w:r w:rsidR="005D69DB">
        <w:t>Law</w:t>
      </w:r>
      <w:r w:rsidR="00325466">
        <w:t xml:space="preserve">; </w:t>
      </w:r>
    </w:p>
    <w:p w14:paraId="3C76FBFF" w14:textId="77777777" w:rsidR="00377DD2" w:rsidRPr="00FE65D1" w:rsidRDefault="005D69DB" w:rsidP="00D03FFE">
      <w:pPr>
        <w:pStyle w:val="LDStandard4"/>
      </w:pPr>
      <w:r>
        <w:t xml:space="preserve">inquiries, </w:t>
      </w:r>
      <w:r w:rsidR="00377DD2">
        <w:t>recommendations, findings</w:t>
      </w:r>
      <w:r>
        <w:t>, orders</w:t>
      </w:r>
      <w:r w:rsidR="00377DD2">
        <w:t xml:space="preserve"> or reports by any regulatory, oversight, </w:t>
      </w:r>
      <w:r>
        <w:t>or investigatory body;</w:t>
      </w:r>
    </w:p>
    <w:p w14:paraId="3BAE3E6D" w14:textId="27140D3E" w:rsidR="002926EB" w:rsidRDefault="00FE65D1" w:rsidP="00D03FFE">
      <w:pPr>
        <w:pStyle w:val="LDIndent1"/>
      </w:pPr>
      <w:bookmarkStart w:id="501" w:name="_Toc508717281"/>
      <w:bookmarkStart w:id="502" w:name="_Toc508717360"/>
      <w:r w:rsidRPr="00FE65D1">
        <w:t xml:space="preserve">that are relevant to </w:t>
      </w:r>
      <w:r w:rsidR="004C1449">
        <w:t>the</w:t>
      </w:r>
      <w:r w:rsidRPr="00FE65D1">
        <w:t xml:space="preserve"> Project or this ISA</w:t>
      </w:r>
      <w:r w:rsidR="00613B87" w:rsidRPr="00FE65D1">
        <w:t>.</w:t>
      </w:r>
      <w:bookmarkEnd w:id="501"/>
      <w:bookmarkEnd w:id="502"/>
      <w:r w:rsidR="00613B87">
        <w:t xml:space="preserve"> </w:t>
      </w:r>
    </w:p>
    <w:p w14:paraId="0CADAB32" w14:textId="77777777" w:rsidR="00E530C6" w:rsidRDefault="00E530C6" w:rsidP="00D03FFE">
      <w:pPr>
        <w:pStyle w:val="LDStandard2"/>
      </w:pPr>
      <w:bookmarkStart w:id="503" w:name="_Toc508377038"/>
      <w:bookmarkStart w:id="504" w:name="_Toc508378285"/>
      <w:bookmarkStart w:id="505" w:name="_Ref478111550"/>
      <w:bookmarkStart w:id="506" w:name="_Toc525652617"/>
      <w:bookmarkEnd w:id="503"/>
      <w:bookmarkEnd w:id="504"/>
      <w:r>
        <w:t>Notices</w:t>
      </w:r>
      <w:bookmarkEnd w:id="505"/>
      <w:bookmarkEnd w:id="506"/>
    </w:p>
    <w:p w14:paraId="7D8D6624" w14:textId="77777777" w:rsidR="00E530C6" w:rsidRDefault="00E530C6" w:rsidP="00D03FFE">
      <w:pPr>
        <w:pStyle w:val="LDStandard3"/>
      </w:pPr>
      <w:bookmarkStart w:id="507" w:name="_Toc525652618"/>
      <w:r>
        <w:t>Giving a communication</w:t>
      </w:r>
      <w:bookmarkEnd w:id="507"/>
    </w:p>
    <w:p w14:paraId="34947022" w14:textId="07260D44" w:rsidR="00E530C6" w:rsidRDefault="00E530C6" w:rsidP="00D03FFE">
      <w:pPr>
        <w:pStyle w:val="LDStandard4"/>
      </w:pPr>
      <w:r>
        <w:t>A Notice may (in addition to any other method permitted by Law) be sent by p</w:t>
      </w:r>
      <w:r w:rsidR="00AB6BB2">
        <w:t>re</w:t>
      </w:r>
      <w:r w:rsidR="00AB6BB2">
        <w:noBreakHyphen/>
      </w:r>
      <w:r>
        <w:t>paid post, p</w:t>
      </w:r>
      <w:r w:rsidR="00AB6BB2">
        <w:t>re</w:t>
      </w:r>
      <w:r w:rsidR="00AB6BB2">
        <w:noBreakHyphen/>
      </w:r>
      <w:r>
        <w:t xml:space="preserve">paid courier or by electronic mail at the address for each Party set out </w:t>
      </w:r>
      <w:r w:rsidR="003C6D48">
        <w:t>below</w:t>
      </w:r>
      <w:r>
        <w:t>.</w:t>
      </w:r>
    </w:p>
    <w:p w14:paraId="1D9DB50E" w14:textId="6C62B5BF" w:rsidR="003C6D48" w:rsidRDefault="003C6D48" w:rsidP="00D03FFE">
      <w:pPr>
        <w:pStyle w:val="LDStandard5"/>
      </w:pPr>
      <w:r>
        <w:t>Address for notice for DH:</w:t>
      </w:r>
    </w:p>
    <w:p w14:paraId="3CB5533E" w14:textId="551EFE4F" w:rsidR="00E73A93" w:rsidRPr="00A76EB0" w:rsidRDefault="00E73A93" w:rsidP="00D03FFE">
      <w:pPr>
        <w:pStyle w:val="LDStandard6"/>
        <w:rPr>
          <w:highlight w:val="yellow"/>
          <w:rPrChange w:id="508" w:author="Logan Wu" w:date="2021-12-15T13:41:00Z">
            <w:rPr/>
          </w:rPrChange>
        </w:rPr>
      </w:pPr>
      <w:r w:rsidRPr="00A76EB0">
        <w:rPr>
          <w:highlight w:val="yellow"/>
          <w:rPrChange w:id="509" w:author="Logan Wu" w:date="2021-12-15T13:41:00Z">
            <w:rPr/>
          </w:rPrChange>
        </w:rPr>
        <w:t>Addressee:</w:t>
      </w:r>
      <w:r w:rsidRPr="00A76EB0">
        <w:rPr>
          <w:highlight w:val="yellow"/>
          <w:rPrChange w:id="510" w:author="Logan Wu" w:date="2021-12-15T13:41:00Z">
            <w:rPr/>
          </w:rPrChange>
        </w:rPr>
        <w:tab/>
      </w:r>
      <w:r w:rsidR="004C1449" w:rsidRPr="00A76EB0">
        <w:rPr>
          <w:i/>
          <w:color w:val="7030A0"/>
          <w:highlight w:val="yellow"/>
          <w:rPrChange w:id="511" w:author="Logan Wu" w:date="2021-12-15T13:41:00Z">
            <w:rPr>
              <w:i/>
              <w:color w:val="7030A0"/>
            </w:rPr>
          </w:rPrChange>
        </w:rPr>
        <w:t>[Name], [Position]</w:t>
      </w:r>
    </w:p>
    <w:p w14:paraId="670A7872" w14:textId="09DF1312" w:rsidR="00E73A93" w:rsidRPr="00A76EB0" w:rsidRDefault="00E73A93" w:rsidP="00D03FFE">
      <w:pPr>
        <w:pStyle w:val="LDStandard6"/>
        <w:rPr>
          <w:highlight w:val="yellow"/>
          <w:rPrChange w:id="512" w:author="Logan Wu" w:date="2021-12-15T13:41:00Z">
            <w:rPr/>
          </w:rPrChange>
        </w:rPr>
      </w:pPr>
      <w:r w:rsidRPr="00A76EB0">
        <w:rPr>
          <w:highlight w:val="yellow"/>
          <w:rPrChange w:id="513" w:author="Logan Wu" w:date="2021-12-15T13:41:00Z">
            <w:rPr/>
          </w:rPrChange>
        </w:rPr>
        <w:t>Postal address:</w:t>
      </w:r>
      <w:r w:rsidRPr="00A76EB0">
        <w:rPr>
          <w:highlight w:val="yellow"/>
          <w:rPrChange w:id="514" w:author="Logan Wu" w:date="2021-12-15T13:41:00Z">
            <w:rPr/>
          </w:rPrChange>
        </w:rPr>
        <w:tab/>
      </w:r>
      <w:r w:rsidR="004C1449" w:rsidRPr="00A76EB0">
        <w:rPr>
          <w:i/>
          <w:color w:val="7030A0"/>
          <w:highlight w:val="yellow"/>
          <w:rPrChange w:id="515" w:author="Logan Wu" w:date="2021-12-15T13:41:00Z">
            <w:rPr>
              <w:i/>
              <w:color w:val="7030A0"/>
            </w:rPr>
          </w:rPrChange>
        </w:rPr>
        <w:t>[Address]</w:t>
      </w:r>
    </w:p>
    <w:p w14:paraId="2589BB97" w14:textId="7AA3DFA8" w:rsidR="00E73A93" w:rsidRPr="00A76EB0" w:rsidRDefault="00E73A93" w:rsidP="00D03FFE">
      <w:pPr>
        <w:pStyle w:val="LDStandard6"/>
        <w:rPr>
          <w:highlight w:val="yellow"/>
          <w:rPrChange w:id="516" w:author="Logan Wu" w:date="2021-12-15T13:41:00Z">
            <w:rPr/>
          </w:rPrChange>
        </w:rPr>
      </w:pPr>
      <w:r w:rsidRPr="00A76EB0">
        <w:rPr>
          <w:highlight w:val="yellow"/>
          <w:rPrChange w:id="517" w:author="Logan Wu" w:date="2021-12-15T13:41:00Z">
            <w:rPr/>
          </w:rPrChange>
        </w:rPr>
        <w:t>Email:</w:t>
      </w:r>
      <w:r w:rsidRPr="00A76EB0">
        <w:rPr>
          <w:highlight w:val="yellow"/>
          <w:rPrChange w:id="518" w:author="Logan Wu" w:date="2021-12-15T13:41:00Z">
            <w:rPr/>
          </w:rPrChange>
        </w:rPr>
        <w:tab/>
      </w:r>
      <w:r w:rsidRPr="00A76EB0">
        <w:rPr>
          <w:highlight w:val="yellow"/>
          <w:rPrChange w:id="519" w:author="Logan Wu" w:date="2021-12-15T13:41:00Z">
            <w:rPr/>
          </w:rPrChange>
        </w:rPr>
        <w:tab/>
      </w:r>
      <w:r w:rsidR="004C1449" w:rsidRPr="00A76EB0">
        <w:rPr>
          <w:i/>
          <w:color w:val="7030A0"/>
          <w:highlight w:val="yellow"/>
          <w:rPrChange w:id="520" w:author="Logan Wu" w:date="2021-12-15T13:41:00Z">
            <w:rPr>
              <w:i/>
              <w:color w:val="7030A0"/>
            </w:rPr>
          </w:rPrChange>
        </w:rPr>
        <w:t>[Email]</w:t>
      </w:r>
    </w:p>
    <w:p w14:paraId="0F3E32AB" w14:textId="05ABD13D" w:rsidR="003C6D48" w:rsidRPr="00A76EB0" w:rsidRDefault="003C6D48" w:rsidP="00D03FFE">
      <w:pPr>
        <w:pStyle w:val="LDStandard5"/>
        <w:rPr>
          <w:highlight w:val="yellow"/>
          <w:rPrChange w:id="521" w:author="Logan Wu" w:date="2021-12-15T13:41:00Z">
            <w:rPr/>
          </w:rPrChange>
        </w:rPr>
      </w:pPr>
      <w:r w:rsidRPr="00A76EB0">
        <w:rPr>
          <w:highlight w:val="yellow"/>
          <w:rPrChange w:id="522" w:author="Logan Wu" w:date="2021-12-15T13:41:00Z">
            <w:rPr/>
          </w:rPrChange>
        </w:rPr>
        <w:t xml:space="preserve">Address for notice for </w:t>
      </w:r>
      <w:del w:id="523" w:author="Logan Wu" w:date="2021-12-15T13:40:00Z">
        <w:r w:rsidR="004C1449" w:rsidRPr="00A76EB0" w:rsidDel="00A76EB0">
          <w:rPr>
            <w:i/>
            <w:color w:val="7030A0"/>
            <w:highlight w:val="yellow"/>
            <w:rPrChange w:id="524" w:author="Logan Wu" w:date="2021-12-15T13:41:00Z">
              <w:rPr>
                <w:i/>
                <w:color w:val="7030A0"/>
              </w:rPr>
            </w:rPrChange>
          </w:rPr>
          <w:delText>[Contractor]</w:delText>
        </w:r>
      </w:del>
      <w:ins w:id="525" w:author="Logan Wu" w:date="2021-12-15T13:40:00Z">
        <w:r w:rsidR="00A76EB0" w:rsidRPr="00A76EB0">
          <w:rPr>
            <w:i/>
            <w:color w:val="7030A0"/>
            <w:highlight w:val="yellow"/>
            <w:rPrChange w:id="526" w:author="Logan Wu" w:date="2021-12-15T13:41:00Z">
              <w:rPr>
                <w:i/>
                <w:color w:val="7030A0"/>
              </w:rPr>
            </w:rPrChange>
          </w:rPr>
          <w:t>WE</w:t>
        </w:r>
      </w:ins>
      <w:ins w:id="527" w:author="Logan Wu" w:date="2021-12-15T13:41:00Z">
        <w:r w:rsidR="00A76EB0" w:rsidRPr="00A76EB0">
          <w:rPr>
            <w:i/>
            <w:color w:val="7030A0"/>
            <w:highlight w:val="yellow"/>
            <w:rPrChange w:id="528" w:author="Logan Wu" w:date="2021-12-15T13:41:00Z">
              <w:rPr>
                <w:i/>
                <w:color w:val="7030A0"/>
              </w:rPr>
            </w:rPrChange>
          </w:rPr>
          <w:t>HI</w:t>
        </w:r>
      </w:ins>
      <w:r w:rsidRPr="00A76EB0">
        <w:rPr>
          <w:highlight w:val="yellow"/>
          <w:rPrChange w:id="529" w:author="Logan Wu" w:date="2021-12-15T13:41:00Z">
            <w:rPr/>
          </w:rPrChange>
        </w:rPr>
        <w:t>:</w:t>
      </w:r>
    </w:p>
    <w:p w14:paraId="44FD4938" w14:textId="7E252EE9" w:rsidR="00E73A93" w:rsidRPr="00A76EB0" w:rsidRDefault="00E73A93" w:rsidP="00D03FFE">
      <w:pPr>
        <w:pStyle w:val="LDStandard6"/>
        <w:rPr>
          <w:highlight w:val="yellow"/>
          <w:rPrChange w:id="530" w:author="Logan Wu" w:date="2021-12-15T13:41:00Z">
            <w:rPr/>
          </w:rPrChange>
        </w:rPr>
      </w:pPr>
      <w:r w:rsidRPr="00A76EB0">
        <w:rPr>
          <w:highlight w:val="yellow"/>
          <w:rPrChange w:id="531" w:author="Logan Wu" w:date="2021-12-15T13:41:00Z">
            <w:rPr/>
          </w:rPrChange>
        </w:rPr>
        <w:t>Addressee:</w:t>
      </w:r>
      <w:r w:rsidRPr="00A76EB0">
        <w:rPr>
          <w:highlight w:val="yellow"/>
          <w:rPrChange w:id="532" w:author="Logan Wu" w:date="2021-12-15T13:41:00Z">
            <w:rPr/>
          </w:rPrChange>
        </w:rPr>
        <w:tab/>
      </w:r>
      <w:r w:rsidR="004C1449" w:rsidRPr="00A76EB0">
        <w:rPr>
          <w:i/>
          <w:color w:val="7030A0"/>
          <w:highlight w:val="yellow"/>
          <w:rPrChange w:id="533" w:author="Logan Wu" w:date="2021-12-15T13:41:00Z">
            <w:rPr>
              <w:i/>
              <w:color w:val="7030A0"/>
            </w:rPr>
          </w:rPrChange>
        </w:rPr>
        <w:t>[Name], [Position]</w:t>
      </w:r>
    </w:p>
    <w:p w14:paraId="43EED325" w14:textId="4C200DDB" w:rsidR="00E73A93" w:rsidRPr="00A76EB0" w:rsidRDefault="00E73A93" w:rsidP="00D03FFE">
      <w:pPr>
        <w:pStyle w:val="LDStandard6"/>
        <w:rPr>
          <w:highlight w:val="yellow"/>
          <w:rPrChange w:id="534" w:author="Logan Wu" w:date="2021-12-15T13:41:00Z">
            <w:rPr/>
          </w:rPrChange>
        </w:rPr>
      </w:pPr>
      <w:r w:rsidRPr="00A76EB0">
        <w:rPr>
          <w:highlight w:val="yellow"/>
          <w:rPrChange w:id="535" w:author="Logan Wu" w:date="2021-12-15T13:41:00Z">
            <w:rPr/>
          </w:rPrChange>
        </w:rPr>
        <w:t>Postal address:</w:t>
      </w:r>
      <w:r w:rsidRPr="00A76EB0">
        <w:rPr>
          <w:highlight w:val="yellow"/>
          <w:rPrChange w:id="536" w:author="Logan Wu" w:date="2021-12-15T13:41:00Z">
            <w:rPr/>
          </w:rPrChange>
        </w:rPr>
        <w:tab/>
      </w:r>
      <w:del w:id="537" w:author="Logan Wu" w:date="2021-12-15T13:41:00Z">
        <w:r w:rsidR="004C1449" w:rsidRPr="00A76EB0" w:rsidDel="00A76EB0">
          <w:rPr>
            <w:i/>
            <w:color w:val="7030A0"/>
            <w:highlight w:val="yellow"/>
            <w:rPrChange w:id="538" w:author="Logan Wu" w:date="2021-12-15T13:41:00Z">
              <w:rPr>
                <w:i/>
                <w:color w:val="7030A0"/>
              </w:rPr>
            </w:rPrChange>
          </w:rPr>
          <w:delText>[Address]</w:delText>
        </w:r>
      </w:del>
      <w:ins w:id="539" w:author="Logan Wu" w:date="2021-12-15T13:41:00Z">
        <w:r w:rsidR="00A76EB0" w:rsidRPr="00A76EB0">
          <w:rPr>
            <w:i/>
            <w:color w:val="7030A0"/>
            <w:highlight w:val="yellow"/>
            <w:rPrChange w:id="540" w:author="Logan Wu" w:date="2021-12-15T13:41:00Z">
              <w:rPr>
                <w:i/>
                <w:color w:val="7030A0"/>
              </w:rPr>
            </w:rPrChange>
          </w:rPr>
          <w:t>1G Royal Parade, VIC 3052</w:t>
        </w:r>
      </w:ins>
    </w:p>
    <w:p w14:paraId="3C26F833" w14:textId="48E6CB71" w:rsidR="00E73A93" w:rsidRPr="00A76EB0" w:rsidRDefault="00E73A93" w:rsidP="00D03FFE">
      <w:pPr>
        <w:pStyle w:val="LDStandard6"/>
        <w:rPr>
          <w:highlight w:val="yellow"/>
          <w:rPrChange w:id="541" w:author="Logan Wu" w:date="2021-12-15T13:41:00Z">
            <w:rPr/>
          </w:rPrChange>
        </w:rPr>
      </w:pPr>
      <w:r w:rsidRPr="00A76EB0">
        <w:rPr>
          <w:highlight w:val="yellow"/>
          <w:rPrChange w:id="542" w:author="Logan Wu" w:date="2021-12-15T13:41:00Z">
            <w:rPr/>
          </w:rPrChange>
        </w:rPr>
        <w:t>Email:</w:t>
      </w:r>
      <w:r w:rsidRPr="00A76EB0">
        <w:rPr>
          <w:highlight w:val="yellow"/>
          <w:rPrChange w:id="543" w:author="Logan Wu" w:date="2021-12-15T13:41:00Z">
            <w:rPr/>
          </w:rPrChange>
        </w:rPr>
        <w:tab/>
      </w:r>
      <w:r w:rsidRPr="00A76EB0">
        <w:rPr>
          <w:highlight w:val="yellow"/>
          <w:rPrChange w:id="544" w:author="Logan Wu" w:date="2021-12-15T13:41:00Z">
            <w:rPr/>
          </w:rPrChange>
        </w:rPr>
        <w:tab/>
      </w:r>
      <w:r w:rsidR="004C1449" w:rsidRPr="00A76EB0">
        <w:rPr>
          <w:i/>
          <w:color w:val="7030A0"/>
          <w:highlight w:val="yellow"/>
          <w:rPrChange w:id="545" w:author="Logan Wu" w:date="2021-12-15T13:41:00Z">
            <w:rPr>
              <w:i/>
              <w:color w:val="7030A0"/>
            </w:rPr>
          </w:rPrChange>
        </w:rPr>
        <w:t>[Email]</w:t>
      </w:r>
    </w:p>
    <w:p w14:paraId="3DEEF321" w14:textId="591789FD" w:rsidR="003C6D48" w:rsidRDefault="003C6D48" w:rsidP="00D03FFE">
      <w:pPr>
        <w:pStyle w:val="LDStandard4"/>
      </w:pPr>
      <w:r>
        <w:t>A Party may change its address for notice</w:t>
      </w:r>
      <w:r w:rsidR="003068F1">
        <w:t xml:space="preserve"> by giving Notice to the other P</w:t>
      </w:r>
      <w:r>
        <w:t xml:space="preserve">arty. </w:t>
      </w:r>
      <w:r w:rsidR="004C1449">
        <w:t xml:space="preserve"> </w:t>
      </w:r>
    </w:p>
    <w:p w14:paraId="3D9EA856" w14:textId="77777777" w:rsidR="00E530C6" w:rsidRDefault="00E530C6" w:rsidP="00D03FFE">
      <w:pPr>
        <w:pStyle w:val="LDStandard3"/>
      </w:pPr>
      <w:bookmarkStart w:id="546" w:name="_Toc525652619"/>
      <w:r>
        <w:t>Time of delivery</w:t>
      </w:r>
      <w:bookmarkEnd w:id="546"/>
    </w:p>
    <w:p w14:paraId="0AACB8DF" w14:textId="77777777" w:rsidR="00E530C6" w:rsidRDefault="00E530C6" w:rsidP="00E530C6">
      <w:pPr>
        <w:pStyle w:val="LDIndent1"/>
      </w:pPr>
      <w:bookmarkStart w:id="547" w:name="_Toc508717283"/>
      <w:bookmarkStart w:id="548" w:name="_Toc508717361"/>
      <w:r>
        <w:t xml:space="preserve">A Notice or document </w:t>
      </w:r>
      <w:r w:rsidR="007A52E4">
        <w:t xml:space="preserve">will </w:t>
      </w:r>
      <w:r>
        <w:t>be taken to be delivered or served as follows:</w:t>
      </w:r>
      <w:bookmarkEnd w:id="547"/>
      <w:bookmarkEnd w:id="548"/>
    </w:p>
    <w:p w14:paraId="1F3CFD62" w14:textId="77777777" w:rsidR="00E530C6" w:rsidRDefault="00E530C6" w:rsidP="00D03FFE">
      <w:pPr>
        <w:pStyle w:val="LDStandard4"/>
      </w:pPr>
      <w:r>
        <w:tab/>
        <w:t>in the case of delivery in person or by courier, when delivered;</w:t>
      </w:r>
    </w:p>
    <w:p w14:paraId="01D15F30" w14:textId="77777777" w:rsidR="00E530C6" w:rsidRDefault="00E530C6" w:rsidP="00D03FFE">
      <w:pPr>
        <w:pStyle w:val="LDStandard4"/>
      </w:pPr>
      <w:r>
        <w:tab/>
        <w:t>in the case of delivery by post, 2 Business Days after the date of posting;</w:t>
      </w:r>
    </w:p>
    <w:p w14:paraId="583D6BF5" w14:textId="77777777" w:rsidR="00E530C6" w:rsidRDefault="00E530C6" w:rsidP="00D03FFE">
      <w:pPr>
        <w:pStyle w:val="LDStandard4"/>
      </w:pPr>
      <w:r>
        <w:lastRenderedPageBreak/>
        <w:tab/>
        <w:t xml:space="preserve">in the case of electronic mail, if the receiving party has agreed to receipt in that form under this </w:t>
      </w:r>
      <w:r w:rsidR="00D92A22">
        <w:t>ISA</w:t>
      </w:r>
      <w:r>
        <w:t xml:space="preserve"> and the message is correctly addressed to and successfully transmitted to that party’s electronic mail address (e-mail address), and acknowledgment of receipt is recorded on the sender’s computer.</w:t>
      </w:r>
    </w:p>
    <w:p w14:paraId="476386B3" w14:textId="77777777" w:rsidR="00E530C6" w:rsidRDefault="00E530C6" w:rsidP="00D03FFE">
      <w:pPr>
        <w:pStyle w:val="LDStandard3"/>
      </w:pPr>
      <w:bookmarkStart w:id="549" w:name="_Toc525652620"/>
      <w:r>
        <w:t>After hours communications</w:t>
      </w:r>
      <w:bookmarkEnd w:id="549"/>
    </w:p>
    <w:p w14:paraId="503352B3" w14:textId="77777777" w:rsidR="00E530C6" w:rsidRDefault="00E530C6" w:rsidP="00E530C6">
      <w:pPr>
        <w:pStyle w:val="LDIndent1"/>
      </w:pPr>
      <w:bookmarkStart w:id="550" w:name="_Toc508717284"/>
      <w:bookmarkStart w:id="551" w:name="_Toc508717362"/>
      <w:r>
        <w:t>If any Notice is delivered or deemed to be delivered:</w:t>
      </w:r>
      <w:bookmarkEnd w:id="550"/>
      <w:bookmarkEnd w:id="551"/>
    </w:p>
    <w:p w14:paraId="5BF8766A" w14:textId="77777777" w:rsidR="00E530C6" w:rsidRDefault="00E530C6" w:rsidP="00D03FFE">
      <w:pPr>
        <w:pStyle w:val="LDStandard4"/>
      </w:pPr>
      <w:r>
        <w:tab/>
        <w:t>after 5.00 pm in the place of receipt; or</w:t>
      </w:r>
    </w:p>
    <w:p w14:paraId="65E3B518" w14:textId="77777777" w:rsidR="00E530C6" w:rsidRDefault="00E530C6" w:rsidP="00D03FFE">
      <w:pPr>
        <w:pStyle w:val="LDStandard4"/>
      </w:pPr>
      <w:r>
        <w:t>on a day which is a Saturday, Sunday or public holiday in the place of receipt,</w:t>
      </w:r>
    </w:p>
    <w:p w14:paraId="6BA74BD5" w14:textId="77777777" w:rsidR="00E530C6" w:rsidRDefault="00E530C6" w:rsidP="00E530C6">
      <w:pPr>
        <w:pStyle w:val="LDIndent1"/>
      </w:pPr>
      <w:bookmarkStart w:id="552" w:name="_Toc508717285"/>
      <w:bookmarkStart w:id="553" w:name="_Toc508717363"/>
      <w:r>
        <w:t>it is taken as having been delivered at 9.00 am on the next day which is not a Saturday, Sunday or public holiday in that place.</w:t>
      </w:r>
      <w:bookmarkEnd w:id="552"/>
      <w:bookmarkEnd w:id="553"/>
    </w:p>
    <w:p w14:paraId="0C151CB9" w14:textId="77777777" w:rsidR="00E530C6" w:rsidRDefault="00E530C6" w:rsidP="00D03FFE">
      <w:pPr>
        <w:pStyle w:val="LDStandard2"/>
      </w:pPr>
      <w:bookmarkStart w:id="554" w:name="_Toc525652621"/>
      <w:r>
        <w:t>Dispute Resolution</w:t>
      </w:r>
      <w:bookmarkEnd w:id="554"/>
    </w:p>
    <w:p w14:paraId="20FB9FE1" w14:textId="77777777" w:rsidR="00E530C6" w:rsidRDefault="00E530C6" w:rsidP="00D03FFE">
      <w:pPr>
        <w:pStyle w:val="LDStandard3"/>
      </w:pPr>
      <w:bookmarkStart w:id="555" w:name="_Toc525652622"/>
      <w:r>
        <w:t>Dispute Notice</w:t>
      </w:r>
      <w:bookmarkEnd w:id="555"/>
    </w:p>
    <w:p w14:paraId="703136D4" w14:textId="77777777" w:rsidR="00E530C6" w:rsidRDefault="00E530C6" w:rsidP="00D03FFE">
      <w:pPr>
        <w:pStyle w:val="LDStandard4"/>
      </w:pPr>
      <w:r>
        <w:tab/>
        <w:t xml:space="preserve">A Party claiming that a dispute or disagreement has arisen under this </w:t>
      </w:r>
      <w:r w:rsidR="00D92A22">
        <w:t>ISA</w:t>
      </w:r>
      <w:r>
        <w:t xml:space="preserve"> must give a Notice to the other Party, specifying the nature of the dispute (</w:t>
      </w:r>
      <w:r w:rsidRPr="00151F85">
        <w:rPr>
          <w:b/>
        </w:rPr>
        <w:t>Dispute Notice</w:t>
      </w:r>
      <w:r>
        <w:t>).</w:t>
      </w:r>
    </w:p>
    <w:p w14:paraId="2B1156C8" w14:textId="77777777" w:rsidR="00E530C6" w:rsidRDefault="00E530C6" w:rsidP="00D03FFE">
      <w:pPr>
        <w:pStyle w:val="LDStandard4"/>
      </w:pPr>
      <w:r>
        <w:t>A Dispute Notice may be withdrawn at any time by the Party that gave the Dispute Notice.</w:t>
      </w:r>
    </w:p>
    <w:p w14:paraId="533B028F" w14:textId="77777777" w:rsidR="00E530C6" w:rsidRDefault="00E530C6" w:rsidP="00D03FFE">
      <w:pPr>
        <w:pStyle w:val="LDStandard3"/>
      </w:pPr>
      <w:bookmarkStart w:id="556" w:name="_Toc525652623"/>
      <w:r>
        <w:t>Good Faith Discussions</w:t>
      </w:r>
      <w:bookmarkEnd w:id="556"/>
    </w:p>
    <w:p w14:paraId="19DE01DE" w14:textId="77777777" w:rsidR="00E530C6" w:rsidRDefault="00E530C6" w:rsidP="00E530C6">
      <w:pPr>
        <w:pStyle w:val="LDIndent1"/>
      </w:pPr>
      <w:bookmarkStart w:id="557" w:name="_Toc508717286"/>
      <w:bookmarkStart w:id="558" w:name="_Toc508717364"/>
      <w:r>
        <w:t>Within 10 Business Days from the date of issue of the Dispute Notice, the Representatives of each Party will use their best endeavours to resolve the dispute between themselves at an operational level.</w:t>
      </w:r>
      <w:bookmarkEnd w:id="557"/>
      <w:bookmarkEnd w:id="558"/>
    </w:p>
    <w:p w14:paraId="74FA53EC" w14:textId="77777777" w:rsidR="00E530C6" w:rsidRDefault="00E530C6" w:rsidP="00D03FFE">
      <w:pPr>
        <w:pStyle w:val="LDStandard3"/>
      </w:pPr>
      <w:bookmarkStart w:id="559" w:name="_Toc525652624"/>
      <w:r>
        <w:t>Resolution by Directors and Head of each Party</w:t>
      </w:r>
      <w:bookmarkEnd w:id="559"/>
      <w:r>
        <w:t xml:space="preserve"> </w:t>
      </w:r>
    </w:p>
    <w:p w14:paraId="4272805E" w14:textId="77777777" w:rsidR="00E530C6" w:rsidRDefault="00E530C6" w:rsidP="00D03FFE">
      <w:pPr>
        <w:pStyle w:val="LDStandard4"/>
      </w:pPr>
      <w:r>
        <w:tab/>
        <w:t>If the Representatives of each Party are unable to resolve the dispute within 20 Business Days from the date of issue of the Dispute Notice, Representatives of each Party agree to refer the dispute for resolution to the persons occupying the relevant Director position of each Party (or officer of equivalent seniority).</w:t>
      </w:r>
    </w:p>
    <w:p w14:paraId="3DB364E6" w14:textId="285CB0DE" w:rsidR="00E530C6" w:rsidRDefault="00E530C6" w:rsidP="00D03FFE">
      <w:pPr>
        <w:pStyle w:val="LDStandard4"/>
      </w:pPr>
      <w:r>
        <w:tab/>
        <w:t xml:space="preserve">If, after a further 10 Business Days from the dispute being referred to the Directors (or officers of equivalent seniority), the Directors (or officers of equivalent seniority) are unable to resolve the dispute, the Parties may refer the dispute to the relevant Deputy Secretary of </w:t>
      </w:r>
      <w:r w:rsidR="00C01538">
        <w:t xml:space="preserve">DH and </w:t>
      </w:r>
      <w:r w:rsidR="003C352D" w:rsidRPr="00AB62B9">
        <w:rPr>
          <w:i/>
          <w:color w:val="7030A0"/>
        </w:rPr>
        <w:t>[</w:t>
      </w:r>
      <w:r w:rsidR="003C352D">
        <w:rPr>
          <w:i/>
          <w:color w:val="7030A0"/>
        </w:rPr>
        <w:t>Position description</w:t>
      </w:r>
      <w:r w:rsidR="003C352D" w:rsidRPr="00AB62B9">
        <w:rPr>
          <w:i/>
          <w:color w:val="7030A0"/>
        </w:rPr>
        <w:t>]</w:t>
      </w:r>
      <w:r w:rsidR="003C352D">
        <w:t xml:space="preserve"> of </w:t>
      </w:r>
      <w:r w:rsidR="003C352D" w:rsidRPr="00AB62B9">
        <w:rPr>
          <w:i/>
          <w:color w:val="7030A0"/>
        </w:rPr>
        <w:t>[Contractor]</w:t>
      </w:r>
      <w:r>
        <w:t xml:space="preserve"> for resolution</w:t>
      </w:r>
      <w:r w:rsidR="00C01538">
        <w:t>.</w:t>
      </w:r>
    </w:p>
    <w:p w14:paraId="2632A1B9" w14:textId="77777777" w:rsidR="00E530C6" w:rsidRDefault="00E530C6" w:rsidP="00D03FFE">
      <w:pPr>
        <w:pStyle w:val="LDStandard3"/>
      </w:pPr>
      <w:bookmarkStart w:id="560" w:name="_Toc525652625"/>
      <w:r>
        <w:t>Performance of Obligations</w:t>
      </w:r>
      <w:bookmarkEnd w:id="560"/>
    </w:p>
    <w:p w14:paraId="7F730BB2" w14:textId="77777777" w:rsidR="009134D2" w:rsidRPr="009134D2" w:rsidRDefault="00E530C6">
      <w:pPr>
        <w:pStyle w:val="LDIndent1"/>
      </w:pPr>
      <w:bookmarkStart w:id="561" w:name="_Toc508717287"/>
      <w:bookmarkStart w:id="562" w:name="_Toc508717365"/>
      <w:r>
        <w:t xml:space="preserve">Notwithstanding the existence of a dispute, the Parties will continue to perform their obligations under this </w:t>
      </w:r>
      <w:r w:rsidR="00D92A22">
        <w:t>ISA</w:t>
      </w:r>
      <w:r>
        <w:t>.</w:t>
      </w:r>
      <w:bookmarkEnd w:id="561"/>
      <w:bookmarkEnd w:id="562"/>
    </w:p>
    <w:p w14:paraId="7B94B587" w14:textId="36D9F1F3" w:rsidR="00E530C6" w:rsidRDefault="00E530C6" w:rsidP="00D03FFE">
      <w:pPr>
        <w:pStyle w:val="LDStandard2"/>
      </w:pPr>
      <w:bookmarkStart w:id="563" w:name="_Ref510087306"/>
      <w:bookmarkStart w:id="564" w:name="_Toc525652626"/>
      <w:r>
        <w:t>Termination</w:t>
      </w:r>
      <w:bookmarkEnd w:id="563"/>
      <w:bookmarkEnd w:id="564"/>
    </w:p>
    <w:p w14:paraId="4C4558D2" w14:textId="21B274A2" w:rsidR="00C01538" w:rsidRDefault="00C01538" w:rsidP="00D03FFE">
      <w:pPr>
        <w:pStyle w:val="LDStandard4"/>
      </w:pPr>
      <w:r>
        <w:t>The Parties may</w:t>
      </w:r>
      <w:r w:rsidR="003C352D">
        <w:t xml:space="preserve"> agree in writing to terminate the</w:t>
      </w:r>
      <w:r>
        <w:t xml:space="preserve"> Project at any time.</w:t>
      </w:r>
    </w:p>
    <w:p w14:paraId="130504A4" w14:textId="0E1EF4CD" w:rsidR="00E530C6" w:rsidRDefault="00CC3B26" w:rsidP="00D03FFE">
      <w:pPr>
        <w:pStyle w:val="LDStandard4"/>
      </w:pPr>
      <w:r>
        <w:lastRenderedPageBreak/>
        <w:t xml:space="preserve">The Parties may agree </w:t>
      </w:r>
      <w:r w:rsidR="00C01538">
        <w:t xml:space="preserve">in writing </w:t>
      </w:r>
      <w:r>
        <w:t>to terminate this IS</w:t>
      </w:r>
      <w:r w:rsidR="003C352D">
        <w:t>A at any time, provided that the Project that has</w:t>
      </w:r>
      <w:r>
        <w:t xml:space="preserve"> been scheduled to it </w:t>
      </w:r>
      <w:r w:rsidR="003C352D">
        <w:t>has</w:t>
      </w:r>
      <w:r>
        <w:t xml:space="preserve"> been ter</w:t>
      </w:r>
      <w:r w:rsidR="002508A5">
        <w:t xml:space="preserve">minated or expired. </w:t>
      </w:r>
    </w:p>
    <w:p w14:paraId="428FC026" w14:textId="77777777" w:rsidR="00E530C6" w:rsidRDefault="00E530C6" w:rsidP="00D03FFE">
      <w:pPr>
        <w:pStyle w:val="LDStandard2"/>
      </w:pPr>
      <w:bookmarkStart w:id="565" w:name="_Toc525652627"/>
      <w:r>
        <w:t>General</w:t>
      </w:r>
      <w:bookmarkEnd w:id="565"/>
    </w:p>
    <w:p w14:paraId="1FCB50F7" w14:textId="77777777" w:rsidR="00E530C6" w:rsidRDefault="00E530C6" w:rsidP="00D03FFE">
      <w:pPr>
        <w:pStyle w:val="LDStandard3"/>
      </w:pPr>
      <w:bookmarkStart w:id="566" w:name="_Ref506990804"/>
      <w:bookmarkStart w:id="567" w:name="_Toc525652628"/>
      <w:r>
        <w:t>Variation or Amendment</w:t>
      </w:r>
      <w:bookmarkEnd w:id="566"/>
      <w:bookmarkEnd w:id="567"/>
    </w:p>
    <w:p w14:paraId="55EDE16E" w14:textId="4910484D" w:rsidR="007A52E4" w:rsidRDefault="007A52E4" w:rsidP="00E530C6">
      <w:pPr>
        <w:pStyle w:val="LDIndent1"/>
      </w:pPr>
      <w:bookmarkStart w:id="568" w:name="_Toc508717288"/>
      <w:bookmarkStart w:id="569" w:name="_Toc508717366"/>
      <w:r>
        <w:t xml:space="preserve">This ISA </w:t>
      </w:r>
      <w:r w:rsidR="00C01538">
        <w:t xml:space="preserve">and </w:t>
      </w:r>
      <w:r w:rsidR="006C2CD8">
        <w:t>the</w:t>
      </w:r>
      <w:r w:rsidR="00C01538">
        <w:t xml:space="preserve"> Project scheduled to it </w:t>
      </w:r>
      <w:r>
        <w:t xml:space="preserve">may be amended or replaced only in writing </w:t>
      </w:r>
      <w:r w:rsidRPr="00277255">
        <w:t>executed</w:t>
      </w:r>
      <w:r>
        <w:t xml:space="preserve"> by each party.</w:t>
      </w:r>
      <w:bookmarkEnd w:id="568"/>
      <w:bookmarkEnd w:id="569"/>
    </w:p>
    <w:p w14:paraId="21EE20AA" w14:textId="77777777" w:rsidR="00E530C6" w:rsidRDefault="00E530C6" w:rsidP="00D03FFE">
      <w:pPr>
        <w:pStyle w:val="LDStandard3"/>
      </w:pPr>
      <w:bookmarkStart w:id="570" w:name="_Toc525652629"/>
      <w:r>
        <w:t>Counterparts</w:t>
      </w:r>
      <w:bookmarkEnd w:id="570"/>
    </w:p>
    <w:p w14:paraId="4767DC38" w14:textId="0FEB8620" w:rsidR="00E530C6" w:rsidRDefault="00E530C6" w:rsidP="00E530C6">
      <w:pPr>
        <w:pStyle w:val="LDIndent1"/>
      </w:pPr>
      <w:bookmarkStart w:id="571" w:name="_Toc508717289"/>
      <w:bookmarkStart w:id="572" w:name="_Toc508717367"/>
      <w:r>
        <w:t xml:space="preserve">This </w:t>
      </w:r>
      <w:r w:rsidR="00D92A22">
        <w:t>ISA</w:t>
      </w:r>
      <w:r>
        <w:t xml:space="preserve"> </w:t>
      </w:r>
      <w:r w:rsidR="006C2CD8">
        <w:t>and the schedule for the</w:t>
      </w:r>
      <w:r w:rsidR="00C01538">
        <w:t xml:space="preserve"> Project </w:t>
      </w:r>
      <w:r>
        <w:t>may be executed in any number of counterparts.  All counterparts together will be taken to constitute one instrument.</w:t>
      </w:r>
      <w:bookmarkEnd w:id="571"/>
      <w:bookmarkEnd w:id="572"/>
    </w:p>
    <w:p w14:paraId="76782E9A" w14:textId="77777777" w:rsidR="00E530C6" w:rsidRDefault="00E530C6" w:rsidP="00D03FFE">
      <w:pPr>
        <w:pStyle w:val="LDStandard3"/>
      </w:pPr>
      <w:bookmarkStart w:id="573" w:name="_Toc525652630"/>
      <w:r>
        <w:t>Time to Act</w:t>
      </w:r>
      <w:bookmarkEnd w:id="573"/>
    </w:p>
    <w:p w14:paraId="7BA0B71D" w14:textId="185D6A59" w:rsidR="00E530C6" w:rsidRDefault="00E530C6" w:rsidP="00E530C6">
      <w:pPr>
        <w:pStyle w:val="LDIndent1"/>
      </w:pPr>
      <w:bookmarkStart w:id="574" w:name="_Toc508717290"/>
      <w:bookmarkStart w:id="575" w:name="_Toc508717368"/>
      <w:r>
        <w:t xml:space="preserve">If the time for a Party to do something is not specified in this </w:t>
      </w:r>
      <w:r w:rsidR="00D92A22">
        <w:t>ISA</w:t>
      </w:r>
      <w:r w:rsidR="00C01538">
        <w:t xml:space="preserve"> or the schedule for the relevant Project</w:t>
      </w:r>
      <w:r>
        <w:t>, the Party will do what is required within a reasonable time.</w:t>
      </w:r>
      <w:bookmarkEnd w:id="574"/>
      <w:bookmarkEnd w:id="575"/>
    </w:p>
    <w:p w14:paraId="5F9DC666" w14:textId="77777777" w:rsidR="00AC16EE" w:rsidRPr="00AC16EE" w:rsidRDefault="00AC16EE" w:rsidP="00AC16EE">
      <w:pPr>
        <w:pStyle w:val="LDStandardBodyText"/>
      </w:pPr>
    </w:p>
    <w:p w14:paraId="42D1226D" w14:textId="77777777" w:rsidR="00565086" w:rsidRDefault="00565086" w:rsidP="00210E30">
      <w:pPr>
        <w:pStyle w:val="LDStandardBodyText"/>
        <w:sectPr w:rsidR="00565086" w:rsidSect="00712DBF">
          <w:headerReference w:type="even" r:id="rId21"/>
          <w:headerReference w:type="default" r:id="rId22"/>
          <w:footerReference w:type="default" r:id="rId23"/>
          <w:headerReference w:type="first" r:id="rId24"/>
          <w:footerReference w:type="first" r:id="rId25"/>
          <w:pgSz w:w="11907" w:h="16840" w:code="9"/>
          <w:pgMar w:top="851" w:right="1134" w:bottom="851" w:left="1701" w:header="624" w:footer="397" w:gutter="0"/>
          <w:pgNumType w:start="1"/>
          <w:cols w:space="708"/>
          <w:docGrid w:linePitch="360"/>
        </w:sectPr>
      </w:pPr>
    </w:p>
    <w:p w14:paraId="6C229499" w14:textId="77777777" w:rsidR="00BE6AB2" w:rsidRPr="00E91204" w:rsidRDefault="00BE6AB2" w:rsidP="00FE4B40">
      <w:pPr>
        <w:pStyle w:val="VGSOHdg2"/>
      </w:pPr>
      <w:r w:rsidRPr="00E3225B">
        <w:lastRenderedPageBreak/>
        <w:t>Signing page</w:t>
      </w:r>
    </w:p>
    <w:p w14:paraId="05ABAC18" w14:textId="77777777" w:rsidR="00003E85" w:rsidRDefault="00BF2BA3" w:rsidP="00FE4B40">
      <w:pPr>
        <w:pStyle w:val="LDStandardBodyText"/>
      </w:pPr>
      <w:r>
        <w:rPr>
          <w:b/>
        </w:rPr>
        <w:t>Executed</w:t>
      </w:r>
      <w:r>
        <w:t xml:space="preserve"> as an agreement</w:t>
      </w:r>
      <w:r w:rsidR="003C4367">
        <w:t>.</w:t>
      </w:r>
    </w:p>
    <w:p w14:paraId="25F5C799" w14:textId="77777777" w:rsidR="00BA43AA" w:rsidRDefault="00BA43AA" w:rsidP="00FE4B40">
      <w:pPr>
        <w:pStyle w:val="LDStandard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14"/>
        <w:gridCol w:w="268"/>
        <w:gridCol w:w="13"/>
        <w:gridCol w:w="4655"/>
      </w:tblGrid>
      <w:tr w:rsidR="00667C52" w14:paraId="1BC22292" w14:textId="77777777" w:rsidTr="00D03FFE">
        <w:tc>
          <w:tcPr>
            <w:tcW w:w="4136" w:type="dxa"/>
            <w:gridSpan w:val="2"/>
            <w:tcBorders>
              <w:bottom w:val="single" w:sz="4" w:space="0" w:color="auto"/>
            </w:tcBorders>
          </w:tcPr>
          <w:p w14:paraId="447B069C" w14:textId="48B5D2E7" w:rsidR="00667C52" w:rsidRDefault="00667C52">
            <w:pPr>
              <w:pStyle w:val="LDStandardBodyText"/>
            </w:pPr>
            <w:r>
              <w:t xml:space="preserve">Signed for and on behalf of  </w:t>
            </w:r>
            <w:r w:rsidR="006437DA" w:rsidRPr="00AB62B9">
              <w:rPr>
                <w:i/>
                <w:color w:val="7030A0"/>
              </w:rPr>
              <w:t>[Contractor]</w:t>
            </w:r>
            <w:r w:rsidR="006437DA">
              <w:t>:</w:t>
            </w:r>
            <w:r>
              <w:t xml:space="preserve">by </w:t>
            </w:r>
            <w:r w:rsidR="00DE005F">
              <w:t xml:space="preserve">is authorised representative </w:t>
            </w:r>
            <w:r>
              <w:t>in the presence of:</w:t>
            </w:r>
          </w:p>
          <w:p w14:paraId="0AC81D03" w14:textId="77777777" w:rsidR="006B0F95" w:rsidRDefault="006B0F95">
            <w:pPr>
              <w:pStyle w:val="LDStandardBodyText"/>
            </w:pPr>
          </w:p>
          <w:p w14:paraId="60F6F8DE" w14:textId="64A26148" w:rsidR="00DE005F" w:rsidRDefault="00DE005F">
            <w:pPr>
              <w:pStyle w:val="LDStandardBodyText"/>
            </w:pPr>
          </w:p>
        </w:tc>
        <w:tc>
          <w:tcPr>
            <w:tcW w:w="281" w:type="dxa"/>
            <w:gridSpan w:val="2"/>
          </w:tcPr>
          <w:p w14:paraId="7DB65701" w14:textId="77777777" w:rsidR="00667C52" w:rsidRDefault="00667C52" w:rsidP="00717FAD">
            <w:pPr>
              <w:pStyle w:val="LDStandardBodyText"/>
            </w:pPr>
          </w:p>
        </w:tc>
        <w:tc>
          <w:tcPr>
            <w:tcW w:w="4655" w:type="dxa"/>
            <w:tcBorders>
              <w:bottom w:val="single" w:sz="4" w:space="0" w:color="auto"/>
            </w:tcBorders>
          </w:tcPr>
          <w:p w14:paraId="5734B2F4" w14:textId="77777777" w:rsidR="00667C52" w:rsidRDefault="00667C52" w:rsidP="00717FAD">
            <w:pPr>
              <w:pStyle w:val="LDStandardBodyText"/>
            </w:pPr>
          </w:p>
        </w:tc>
      </w:tr>
      <w:tr w:rsidR="00667C52" w14:paraId="1302C47E" w14:textId="77777777" w:rsidTr="00D03FFE">
        <w:tc>
          <w:tcPr>
            <w:tcW w:w="4136" w:type="dxa"/>
            <w:gridSpan w:val="2"/>
            <w:tcBorders>
              <w:top w:val="single" w:sz="4" w:space="0" w:color="auto"/>
              <w:bottom w:val="single" w:sz="4" w:space="0" w:color="auto"/>
            </w:tcBorders>
          </w:tcPr>
          <w:p w14:paraId="00333CB8" w14:textId="77777777" w:rsidR="00DE005F" w:rsidRDefault="00DE005F" w:rsidP="00DE005F">
            <w:pPr>
              <w:pStyle w:val="LDStandardBodyText"/>
            </w:pPr>
            <w:r>
              <w:t>Witness signature</w:t>
            </w:r>
          </w:p>
          <w:p w14:paraId="01B4EC0C" w14:textId="77777777" w:rsidR="00667C52" w:rsidRDefault="00667C52" w:rsidP="00717FAD">
            <w:pPr>
              <w:pStyle w:val="LDStandardBodyText"/>
            </w:pPr>
          </w:p>
        </w:tc>
        <w:tc>
          <w:tcPr>
            <w:tcW w:w="281" w:type="dxa"/>
            <w:gridSpan w:val="2"/>
          </w:tcPr>
          <w:p w14:paraId="14D033E5" w14:textId="77777777" w:rsidR="00667C52" w:rsidRDefault="00667C52" w:rsidP="00717FAD">
            <w:pPr>
              <w:pStyle w:val="LDStandardBodyText"/>
            </w:pPr>
          </w:p>
        </w:tc>
        <w:tc>
          <w:tcPr>
            <w:tcW w:w="4655" w:type="dxa"/>
            <w:tcBorders>
              <w:top w:val="single" w:sz="4" w:space="0" w:color="auto"/>
              <w:bottom w:val="single" w:sz="4" w:space="0" w:color="auto"/>
            </w:tcBorders>
          </w:tcPr>
          <w:p w14:paraId="00CB1A66" w14:textId="2AC4746F" w:rsidR="00667C52" w:rsidRDefault="00DE005F">
            <w:pPr>
              <w:pStyle w:val="LDStandardBodyText"/>
            </w:pPr>
            <w:r>
              <w:t xml:space="preserve">Signature of </w:t>
            </w:r>
            <w:r w:rsidR="006437DA">
              <w:t xml:space="preserve">authorised representative for </w:t>
            </w:r>
            <w:r w:rsidR="006437DA" w:rsidRPr="00AB62B9">
              <w:rPr>
                <w:i/>
                <w:color w:val="7030A0"/>
              </w:rPr>
              <w:t>[Contractor]</w:t>
            </w:r>
            <w:r w:rsidR="006437DA">
              <w:t>:</w:t>
            </w:r>
          </w:p>
          <w:p w14:paraId="1263A021" w14:textId="4796D736" w:rsidR="00DE005F" w:rsidRDefault="00DE005F">
            <w:pPr>
              <w:pStyle w:val="LDStandardBodyText"/>
            </w:pPr>
          </w:p>
        </w:tc>
      </w:tr>
      <w:tr w:rsidR="00667C52" w14:paraId="40A0C264" w14:textId="605F6EE0" w:rsidTr="00D03FFE">
        <w:tc>
          <w:tcPr>
            <w:tcW w:w="4136" w:type="dxa"/>
            <w:gridSpan w:val="2"/>
            <w:tcBorders>
              <w:top w:val="single" w:sz="4" w:space="0" w:color="auto"/>
            </w:tcBorders>
          </w:tcPr>
          <w:p w14:paraId="6C38D995" w14:textId="06C99DDA" w:rsidR="00667C52" w:rsidRDefault="00DE005F" w:rsidP="00717FAD">
            <w:pPr>
              <w:pStyle w:val="LDStandardBodyText"/>
            </w:pPr>
            <w:r>
              <w:t>Witness Name (print)</w:t>
            </w:r>
          </w:p>
          <w:p w14:paraId="5C0011BA" w14:textId="2DD1E2F1" w:rsidR="00667C52" w:rsidRDefault="00667C52" w:rsidP="00717FAD">
            <w:pPr>
              <w:pStyle w:val="LDStandardBodyText"/>
            </w:pPr>
          </w:p>
        </w:tc>
        <w:tc>
          <w:tcPr>
            <w:tcW w:w="281" w:type="dxa"/>
            <w:gridSpan w:val="2"/>
          </w:tcPr>
          <w:p w14:paraId="09B4FC4B" w14:textId="67FBF703" w:rsidR="00667C52" w:rsidRDefault="00667C52" w:rsidP="00717FAD">
            <w:pPr>
              <w:pStyle w:val="LDStandardBodyText"/>
            </w:pPr>
          </w:p>
        </w:tc>
        <w:tc>
          <w:tcPr>
            <w:tcW w:w="4655" w:type="dxa"/>
            <w:tcBorders>
              <w:top w:val="single" w:sz="4" w:space="0" w:color="auto"/>
              <w:bottom w:val="single" w:sz="4" w:space="0" w:color="auto"/>
            </w:tcBorders>
          </w:tcPr>
          <w:p w14:paraId="38E02867" w14:textId="77777777" w:rsidR="00667C52" w:rsidRDefault="00DE005F" w:rsidP="00717FAD">
            <w:pPr>
              <w:pStyle w:val="LDStandardBodyText"/>
            </w:pPr>
            <w:r>
              <w:t>Authorised representative's name and position (print)</w:t>
            </w:r>
          </w:p>
          <w:p w14:paraId="7F3F760D" w14:textId="505A724F" w:rsidR="00DE005F" w:rsidRDefault="00DE005F" w:rsidP="00717FAD">
            <w:pPr>
              <w:pStyle w:val="LDStandardBodyText"/>
            </w:pPr>
          </w:p>
        </w:tc>
      </w:tr>
      <w:tr w:rsidR="00667C52" w14:paraId="22E39016" w14:textId="77777777" w:rsidTr="00D03FFE">
        <w:tc>
          <w:tcPr>
            <w:tcW w:w="4136" w:type="dxa"/>
            <w:gridSpan w:val="2"/>
          </w:tcPr>
          <w:p w14:paraId="724E3EEE" w14:textId="7FB95E74" w:rsidR="00667C52" w:rsidRDefault="00667C52" w:rsidP="00717FAD">
            <w:pPr>
              <w:pStyle w:val="LDStandardBodyText"/>
            </w:pPr>
          </w:p>
          <w:p w14:paraId="3ED1310A" w14:textId="77777777" w:rsidR="00667C52" w:rsidRDefault="00667C52" w:rsidP="00717FAD">
            <w:pPr>
              <w:pStyle w:val="LDStandardBodyText"/>
            </w:pPr>
          </w:p>
        </w:tc>
        <w:tc>
          <w:tcPr>
            <w:tcW w:w="281" w:type="dxa"/>
            <w:gridSpan w:val="2"/>
          </w:tcPr>
          <w:p w14:paraId="7A531AC8" w14:textId="77777777" w:rsidR="00667C52" w:rsidRDefault="00667C52" w:rsidP="00717FAD">
            <w:pPr>
              <w:pStyle w:val="LDStandardBodyText"/>
            </w:pPr>
          </w:p>
        </w:tc>
        <w:tc>
          <w:tcPr>
            <w:tcW w:w="4655" w:type="dxa"/>
            <w:tcBorders>
              <w:top w:val="single" w:sz="4" w:space="0" w:color="auto"/>
            </w:tcBorders>
          </w:tcPr>
          <w:p w14:paraId="613755CD" w14:textId="2AD30A42" w:rsidR="00667C52" w:rsidRDefault="00DE005F" w:rsidP="00717FAD">
            <w:pPr>
              <w:pStyle w:val="LDStandardBodyText"/>
            </w:pPr>
            <w:r>
              <w:t>Date</w:t>
            </w:r>
          </w:p>
        </w:tc>
      </w:tr>
      <w:tr w:rsidR="009A71B5" w14:paraId="2283B3DD" w14:textId="77777777" w:rsidTr="00D03FFE">
        <w:tc>
          <w:tcPr>
            <w:tcW w:w="4122" w:type="dxa"/>
          </w:tcPr>
          <w:p w14:paraId="5E8A9635" w14:textId="77777777" w:rsidR="006B0F95" w:rsidRDefault="006B0F95">
            <w:pPr>
              <w:pStyle w:val="LDStandardBodyText"/>
            </w:pPr>
          </w:p>
          <w:p w14:paraId="20EC793D" w14:textId="4701F641" w:rsidR="009A71B5" w:rsidRDefault="009A71B5">
            <w:pPr>
              <w:pStyle w:val="LDStandardBodyText"/>
            </w:pPr>
            <w:r>
              <w:t xml:space="preserve">Signed for and on behalf of the </w:t>
            </w:r>
            <w:r w:rsidRPr="009A71B5">
              <w:rPr>
                <w:b/>
              </w:rPr>
              <w:t>Department of Health</w:t>
            </w:r>
            <w:r w:rsidR="009A242D">
              <w:rPr>
                <w:b/>
              </w:rPr>
              <w:t xml:space="preserve"> </w:t>
            </w:r>
            <w:r>
              <w:t xml:space="preserve">by </w:t>
            </w:r>
            <w:r w:rsidR="00DE005F">
              <w:t xml:space="preserve">its authorised representative </w:t>
            </w:r>
            <w:r>
              <w:t>in the presence of:</w:t>
            </w:r>
          </w:p>
          <w:p w14:paraId="4739B4C4" w14:textId="77777777" w:rsidR="00DE005F" w:rsidRDefault="00DE005F">
            <w:pPr>
              <w:pStyle w:val="LDStandardBodyText"/>
            </w:pPr>
          </w:p>
          <w:p w14:paraId="2FAB04AE" w14:textId="38E86A10" w:rsidR="00DE005F" w:rsidRDefault="00DE005F">
            <w:pPr>
              <w:pStyle w:val="LDStandardBodyText"/>
            </w:pPr>
          </w:p>
        </w:tc>
        <w:tc>
          <w:tcPr>
            <w:tcW w:w="282" w:type="dxa"/>
            <w:gridSpan w:val="2"/>
          </w:tcPr>
          <w:p w14:paraId="4EDF5C67" w14:textId="77777777" w:rsidR="009A71B5" w:rsidRDefault="009A71B5" w:rsidP="00EB0748">
            <w:pPr>
              <w:pStyle w:val="LDStandardBodyText"/>
            </w:pPr>
          </w:p>
        </w:tc>
        <w:tc>
          <w:tcPr>
            <w:tcW w:w="4668" w:type="dxa"/>
            <w:gridSpan w:val="2"/>
            <w:tcBorders>
              <w:bottom w:val="single" w:sz="4" w:space="0" w:color="auto"/>
            </w:tcBorders>
          </w:tcPr>
          <w:p w14:paraId="69E8C969" w14:textId="77777777" w:rsidR="009A71B5" w:rsidRDefault="009A71B5" w:rsidP="00EB0748">
            <w:pPr>
              <w:pStyle w:val="LDStandardBodyText"/>
            </w:pPr>
          </w:p>
        </w:tc>
      </w:tr>
      <w:tr w:rsidR="00DE005F" w14:paraId="2D3454B4" w14:textId="77777777" w:rsidTr="005C2016">
        <w:tc>
          <w:tcPr>
            <w:tcW w:w="4136" w:type="dxa"/>
            <w:gridSpan w:val="2"/>
            <w:tcBorders>
              <w:top w:val="single" w:sz="4" w:space="0" w:color="auto"/>
              <w:bottom w:val="single" w:sz="4" w:space="0" w:color="auto"/>
            </w:tcBorders>
          </w:tcPr>
          <w:p w14:paraId="37F70925" w14:textId="77777777" w:rsidR="00DE005F" w:rsidRDefault="00DE005F" w:rsidP="005C2016">
            <w:pPr>
              <w:pStyle w:val="LDStandardBodyText"/>
            </w:pPr>
            <w:r>
              <w:t>Witness signature</w:t>
            </w:r>
          </w:p>
          <w:p w14:paraId="1B26B24D" w14:textId="77777777" w:rsidR="00DE005F" w:rsidRDefault="00DE005F" w:rsidP="005C2016">
            <w:pPr>
              <w:pStyle w:val="LDStandardBodyText"/>
            </w:pPr>
          </w:p>
        </w:tc>
        <w:tc>
          <w:tcPr>
            <w:tcW w:w="281" w:type="dxa"/>
            <w:gridSpan w:val="2"/>
          </w:tcPr>
          <w:p w14:paraId="3692EFFE" w14:textId="77777777" w:rsidR="00DE005F" w:rsidRDefault="00DE005F" w:rsidP="005C2016">
            <w:pPr>
              <w:pStyle w:val="LDStandardBodyText"/>
            </w:pPr>
          </w:p>
        </w:tc>
        <w:tc>
          <w:tcPr>
            <w:tcW w:w="4655" w:type="dxa"/>
            <w:tcBorders>
              <w:top w:val="single" w:sz="4" w:space="0" w:color="auto"/>
              <w:bottom w:val="single" w:sz="4" w:space="0" w:color="auto"/>
            </w:tcBorders>
          </w:tcPr>
          <w:p w14:paraId="3E0DA9B5" w14:textId="3E0E30FE" w:rsidR="00DE005F" w:rsidRDefault="00DE005F">
            <w:pPr>
              <w:pStyle w:val="LDStandardBodyText"/>
            </w:pPr>
            <w:r>
              <w:t>Signature of authorised representative for DH</w:t>
            </w:r>
          </w:p>
        </w:tc>
      </w:tr>
      <w:tr w:rsidR="00DE005F" w14:paraId="3AE4A813" w14:textId="77777777" w:rsidTr="00D03FFE">
        <w:tc>
          <w:tcPr>
            <w:tcW w:w="4136" w:type="dxa"/>
            <w:gridSpan w:val="2"/>
            <w:tcBorders>
              <w:top w:val="single" w:sz="4" w:space="0" w:color="auto"/>
            </w:tcBorders>
          </w:tcPr>
          <w:p w14:paraId="4BA24FF6" w14:textId="77777777" w:rsidR="00DE005F" w:rsidRDefault="00DE005F" w:rsidP="005C2016">
            <w:pPr>
              <w:pStyle w:val="LDStandardBodyText"/>
            </w:pPr>
            <w:r>
              <w:t>Witness Name (print)</w:t>
            </w:r>
          </w:p>
          <w:p w14:paraId="2CE270A7" w14:textId="77777777" w:rsidR="00DE005F" w:rsidRDefault="00DE005F" w:rsidP="005C2016">
            <w:pPr>
              <w:pStyle w:val="LDStandardBodyText"/>
            </w:pPr>
          </w:p>
        </w:tc>
        <w:tc>
          <w:tcPr>
            <w:tcW w:w="281" w:type="dxa"/>
            <w:gridSpan w:val="2"/>
          </w:tcPr>
          <w:p w14:paraId="060879CF" w14:textId="77777777" w:rsidR="00DE005F" w:rsidRDefault="00DE005F" w:rsidP="005C2016">
            <w:pPr>
              <w:pStyle w:val="LDStandardBodyText"/>
            </w:pPr>
          </w:p>
        </w:tc>
        <w:tc>
          <w:tcPr>
            <w:tcW w:w="4655" w:type="dxa"/>
            <w:tcBorders>
              <w:top w:val="single" w:sz="4" w:space="0" w:color="auto"/>
              <w:bottom w:val="single" w:sz="4" w:space="0" w:color="auto"/>
            </w:tcBorders>
          </w:tcPr>
          <w:p w14:paraId="4C72502E" w14:textId="77777777" w:rsidR="00DE005F" w:rsidRDefault="00DE005F" w:rsidP="005C2016">
            <w:pPr>
              <w:pStyle w:val="LDStandardBodyText"/>
            </w:pPr>
            <w:r>
              <w:t>Authorised representative's name and position (print)</w:t>
            </w:r>
          </w:p>
          <w:p w14:paraId="0E35A416" w14:textId="21797B0C" w:rsidR="00DE005F" w:rsidRDefault="00DE005F" w:rsidP="005C2016">
            <w:pPr>
              <w:pStyle w:val="LDStandardBodyText"/>
            </w:pPr>
          </w:p>
        </w:tc>
      </w:tr>
      <w:tr w:rsidR="00DE005F" w14:paraId="38AE7A5F" w14:textId="77777777" w:rsidTr="00D03FFE">
        <w:tc>
          <w:tcPr>
            <w:tcW w:w="4136" w:type="dxa"/>
            <w:gridSpan w:val="2"/>
          </w:tcPr>
          <w:p w14:paraId="7110B0B3" w14:textId="77777777" w:rsidR="00DE005F" w:rsidRDefault="00DE005F" w:rsidP="005C2016">
            <w:pPr>
              <w:pStyle w:val="LDStandardBodyText"/>
            </w:pPr>
          </w:p>
          <w:p w14:paraId="2857AE07" w14:textId="77777777" w:rsidR="00DE005F" w:rsidRDefault="00DE005F" w:rsidP="005C2016">
            <w:pPr>
              <w:pStyle w:val="LDStandardBodyText"/>
            </w:pPr>
          </w:p>
        </w:tc>
        <w:tc>
          <w:tcPr>
            <w:tcW w:w="281" w:type="dxa"/>
            <w:gridSpan w:val="2"/>
          </w:tcPr>
          <w:p w14:paraId="46BC04B4" w14:textId="77777777" w:rsidR="00DE005F" w:rsidRDefault="00DE005F" w:rsidP="005C2016">
            <w:pPr>
              <w:pStyle w:val="LDStandardBodyText"/>
            </w:pPr>
          </w:p>
        </w:tc>
        <w:tc>
          <w:tcPr>
            <w:tcW w:w="4655" w:type="dxa"/>
            <w:tcBorders>
              <w:top w:val="single" w:sz="4" w:space="0" w:color="auto"/>
            </w:tcBorders>
          </w:tcPr>
          <w:p w14:paraId="360D5624" w14:textId="77777777" w:rsidR="00DE005F" w:rsidRDefault="00DE005F" w:rsidP="005C2016">
            <w:pPr>
              <w:pStyle w:val="LDStandardBodyText"/>
            </w:pPr>
            <w:r>
              <w:t>Date</w:t>
            </w:r>
          </w:p>
        </w:tc>
      </w:tr>
    </w:tbl>
    <w:p w14:paraId="48404112" w14:textId="77777777" w:rsidR="00532171" w:rsidRDefault="00532171" w:rsidP="00FE4B40">
      <w:pPr>
        <w:pStyle w:val="LDStandardBodyText"/>
      </w:pPr>
    </w:p>
    <w:p w14:paraId="640D281A" w14:textId="77777777" w:rsidR="00FA047C" w:rsidRDefault="00FA047C" w:rsidP="00FA047C">
      <w:pPr>
        <w:pStyle w:val="LDStandardBodyText"/>
        <w:sectPr w:rsidR="00FA047C" w:rsidSect="000475A1">
          <w:headerReference w:type="even" r:id="rId26"/>
          <w:headerReference w:type="default" r:id="rId27"/>
          <w:footerReference w:type="default" r:id="rId28"/>
          <w:headerReference w:type="first" r:id="rId29"/>
          <w:pgSz w:w="11907" w:h="16840" w:code="9"/>
          <w:pgMar w:top="851" w:right="1134" w:bottom="851" w:left="1701" w:header="624" w:footer="397" w:gutter="0"/>
          <w:cols w:space="708"/>
          <w:docGrid w:linePitch="360"/>
        </w:sectPr>
      </w:pPr>
    </w:p>
    <w:p w14:paraId="67C8621B" w14:textId="07D032CE" w:rsidR="00105F70" w:rsidRDefault="00105F70" w:rsidP="00962AF5">
      <w:pPr>
        <w:pStyle w:val="Schedule"/>
      </w:pPr>
      <w:bookmarkStart w:id="576" w:name="_Toc508716983"/>
      <w:bookmarkStart w:id="577" w:name="_Toc508717369"/>
      <w:bookmarkStart w:id="578" w:name="_Toc525652631"/>
      <w:bookmarkStart w:id="579" w:name="_Ref484005036"/>
      <w:bookmarkEnd w:id="576"/>
      <w:bookmarkEnd w:id="577"/>
      <w:bookmarkEnd w:id="578"/>
    </w:p>
    <w:p w14:paraId="5939C321" w14:textId="0AC8349C" w:rsidR="008A6A1F" w:rsidRPr="00D03FFE" w:rsidRDefault="008A6A1F" w:rsidP="008A6A1F">
      <w:pPr>
        <w:pStyle w:val="Schedule1"/>
        <w:numPr>
          <w:ilvl w:val="0"/>
          <w:numId w:val="0"/>
        </w:numPr>
        <w:rPr>
          <w:b w:val="0"/>
        </w:rPr>
      </w:pPr>
    </w:p>
    <w:tbl>
      <w:tblPr>
        <w:tblStyle w:val="TableGrid"/>
        <w:tblW w:w="9488" w:type="dxa"/>
        <w:tblLook w:val="04A0" w:firstRow="1" w:lastRow="0" w:firstColumn="1" w:lastColumn="0" w:noHBand="0" w:noVBand="1"/>
      </w:tblPr>
      <w:tblGrid>
        <w:gridCol w:w="988"/>
        <w:gridCol w:w="2552"/>
        <w:gridCol w:w="5948"/>
      </w:tblGrid>
      <w:tr w:rsidR="00E22EF9" w14:paraId="101FF2B6" w14:textId="77777777" w:rsidTr="00D03FFE">
        <w:tc>
          <w:tcPr>
            <w:tcW w:w="988" w:type="dxa"/>
          </w:tcPr>
          <w:p w14:paraId="190A6CFD" w14:textId="56692212" w:rsidR="00E22EF9" w:rsidRPr="0057189C" w:rsidRDefault="00E22EF9" w:rsidP="00962AF5">
            <w:pPr>
              <w:pStyle w:val="Schedule1"/>
              <w:ind w:left="171" w:right="180" w:hanging="218"/>
            </w:pPr>
          </w:p>
        </w:tc>
        <w:tc>
          <w:tcPr>
            <w:tcW w:w="2552" w:type="dxa"/>
          </w:tcPr>
          <w:p w14:paraId="7D245E41" w14:textId="419D3C52" w:rsidR="00E22EF9" w:rsidRPr="0057189C" w:rsidRDefault="006850C2" w:rsidP="0057189C">
            <w:pPr>
              <w:pStyle w:val="LDStandardBodyText"/>
              <w:rPr>
                <w:b/>
              </w:rPr>
            </w:pPr>
            <w:r>
              <w:rPr>
                <w:b/>
              </w:rPr>
              <w:t>Title of Project</w:t>
            </w:r>
          </w:p>
        </w:tc>
        <w:tc>
          <w:tcPr>
            <w:tcW w:w="5948" w:type="dxa"/>
          </w:tcPr>
          <w:p w14:paraId="7740E862" w14:textId="2818E498" w:rsidR="00E22EF9" w:rsidRPr="00D03FFE" w:rsidRDefault="00A76EB0" w:rsidP="0057189C">
            <w:pPr>
              <w:pStyle w:val="LDStandardBodyText"/>
            </w:pPr>
            <w:ins w:id="580" w:author="Logan Wu" w:date="2021-12-15T13:42:00Z">
              <w:r w:rsidRPr="00A76EB0">
                <w:t>Estimating Individual COVID-19 Reproduction Numbers From Data</w:t>
              </w:r>
            </w:ins>
          </w:p>
        </w:tc>
      </w:tr>
      <w:tr w:rsidR="00E22EF9" w14:paraId="793139BA" w14:textId="77777777" w:rsidTr="00D03FFE">
        <w:tc>
          <w:tcPr>
            <w:tcW w:w="988" w:type="dxa"/>
          </w:tcPr>
          <w:p w14:paraId="18938CFB" w14:textId="35173ABF" w:rsidR="00E22EF9" w:rsidRPr="00962AF5" w:rsidRDefault="00E22EF9" w:rsidP="00962AF5">
            <w:pPr>
              <w:pStyle w:val="Schedule1"/>
              <w:ind w:left="171" w:right="180" w:hanging="218"/>
            </w:pPr>
          </w:p>
        </w:tc>
        <w:tc>
          <w:tcPr>
            <w:tcW w:w="2552" w:type="dxa"/>
          </w:tcPr>
          <w:p w14:paraId="79F2E4AF" w14:textId="08ED94C5" w:rsidR="00E22EF9" w:rsidRPr="0057189C" w:rsidRDefault="006850C2" w:rsidP="0057189C">
            <w:pPr>
              <w:pStyle w:val="LDStandardBodyText"/>
              <w:rPr>
                <w:b/>
              </w:rPr>
            </w:pPr>
            <w:r>
              <w:rPr>
                <w:b/>
              </w:rPr>
              <w:t>Project details</w:t>
            </w:r>
          </w:p>
        </w:tc>
        <w:tc>
          <w:tcPr>
            <w:tcW w:w="5948" w:type="dxa"/>
          </w:tcPr>
          <w:p w14:paraId="763C0FA6" w14:textId="47F4891F" w:rsidR="00E22EF9" w:rsidRPr="006437DA" w:rsidRDefault="006437DA" w:rsidP="0057189C">
            <w:pPr>
              <w:pStyle w:val="LDStandardBodyText"/>
              <w:rPr>
                <w:i/>
                <w:color w:val="7030A0"/>
              </w:rPr>
            </w:pPr>
            <w:del w:id="581" w:author="Logan Wu" w:date="2021-12-15T13:42:00Z">
              <w:r w:rsidRPr="006437DA" w:rsidDel="00A76EB0">
                <w:rPr>
                  <w:i/>
                  <w:color w:val="7030A0"/>
                </w:rPr>
                <w:delText>[Either set out details here or attach as a deperate document]</w:delText>
              </w:r>
            </w:del>
            <w:ins w:id="582" w:author="Logan Wu" w:date="2021-12-15T13:42:00Z">
              <w:r w:rsidR="00A76EB0">
                <w:rPr>
                  <w:i/>
                  <w:color w:val="7030A0"/>
                </w:rPr>
                <w:t>See attached Project Description</w:t>
              </w:r>
            </w:ins>
          </w:p>
        </w:tc>
      </w:tr>
      <w:tr w:rsidR="006850C2" w14:paraId="1E4B578C" w14:textId="77777777" w:rsidTr="00962AF5">
        <w:tc>
          <w:tcPr>
            <w:tcW w:w="988" w:type="dxa"/>
          </w:tcPr>
          <w:p w14:paraId="4D34BC1B" w14:textId="77777777" w:rsidR="006850C2" w:rsidRPr="00962AF5" w:rsidRDefault="006850C2" w:rsidP="00962AF5">
            <w:pPr>
              <w:pStyle w:val="Schedule1"/>
              <w:ind w:left="171" w:right="180" w:hanging="218"/>
            </w:pPr>
          </w:p>
        </w:tc>
        <w:tc>
          <w:tcPr>
            <w:tcW w:w="2552" w:type="dxa"/>
          </w:tcPr>
          <w:p w14:paraId="003AF4BA" w14:textId="77777777" w:rsidR="006850C2" w:rsidRDefault="006850C2" w:rsidP="0057189C">
            <w:pPr>
              <w:pStyle w:val="LDStandardBodyText"/>
              <w:rPr>
                <w:b/>
              </w:rPr>
            </w:pPr>
            <w:r>
              <w:rPr>
                <w:b/>
              </w:rPr>
              <w:t>Project Team</w:t>
            </w:r>
          </w:p>
          <w:p w14:paraId="7B212B5A" w14:textId="7F68CF7F" w:rsidR="006850C2" w:rsidRPr="00D03FFE" w:rsidRDefault="006850C2" w:rsidP="0057189C">
            <w:pPr>
              <w:pStyle w:val="LDStandardBodyText"/>
            </w:pPr>
            <w:r w:rsidRPr="00D03FFE">
              <w:t xml:space="preserve">(definition of </w:t>
            </w:r>
            <w:r>
              <w:t>'</w:t>
            </w:r>
            <w:r w:rsidRPr="00D03FFE">
              <w:t>Project Team</w:t>
            </w:r>
            <w:r>
              <w:t>'</w:t>
            </w:r>
            <w:r w:rsidRPr="00D03FFE">
              <w:t>)</w:t>
            </w:r>
          </w:p>
        </w:tc>
        <w:tc>
          <w:tcPr>
            <w:tcW w:w="5948" w:type="dxa"/>
          </w:tcPr>
          <w:p w14:paraId="50A934E3" w14:textId="77777777" w:rsidR="006850C2" w:rsidRDefault="00A76EB0" w:rsidP="0057189C">
            <w:pPr>
              <w:pStyle w:val="LDStandardBodyText"/>
              <w:rPr>
                <w:ins w:id="583" w:author="Logan Wu" w:date="2021-12-15T13:42:00Z"/>
              </w:rPr>
            </w:pPr>
            <w:ins w:id="584" w:author="Logan Wu" w:date="2021-12-15T13:42:00Z">
              <w:r>
                <w:t>Logan Wu (PhD student)</w:t>
              </w:r>
            </w:ins>
          </w:p>
          <w:p w14:paraId="391CF602" w14:textId="06875254" w:rsidR="00A76EB0" w:rsidRDefault="00A76EB0" w:rsidP="0057189C">
            <w:pPr>
              <w:pStyle w:val="LDStandardBodyText"/>
              <w:rPr>
                <w:ins w:id="585" w:author="Logan Wu" w:date="2021-12-15T13:42:00Z"/>
              </w:rPr>
            </w:pPr>
            <w:ins w:id="586" w:author="Logan Wu" w:date="2021-12-15T13:42:00Z">
              <w:r>
                <w:t>Dr. Eamon Conway (Postdoctoral research fellow)</w:t>
              </w:r>
            </w:ins>
          </w:p>
          <w:p w14:paraId="4B54B067" w14:textId="106E07B5" w:rsidR="00A76EB0" w:rsidRDefault="00A76EB0" w:rsidP="0057189C">
            <w:pPr>
              <w:pStyle w:val="LDStandardBodyText"/>
              <w:rPr>
                <w:ins w:id="587" w:author="Logan Wu" w:date="2021-12-15T13:42:00Z"/>
              </w:rPr>
            </w:pPr>
            <w:ins w:id="588" w:author="Logan Wu" w:date="2021-12-15T13:42:00Z">
              <w:r>
                <w:t>Prof. Ivo Mueller (Principal supervisor)</w:t>
              </w:r>
            </w:ins>
          </w:p>
          <w:p w14:paraId="4DD7B9A5" w14:textId="287F2297" w:rsidR="00A76EB0" w:rsidRDefault="00A76EB0" w:rsidP="0057189C">
            <w:pPr>
              <w:pStyle w:val="LDStandardBodyText"/>
              <w:rPr>
                <w:ins w:id="589" w:author="Logan Wu" w:date="2021-12-15T13:42:00Z"/>
              </w:rPr>
            </w:pPr>
            <w:ins w:id="590" w:author="Logan Wu" w:date="2021-12-15T13:43:00Z">
              <w:r>
                <w:t xml:space="preserve">Prof. </w:t>
              </w:r>
            </w:ins>
            <w:ins w:id="591" w:author="Logan Wu" w:date="2021-12-15T13:42:00Z">
              <w:r>
                <w:t>Jodie McVernon (Co-supervisor)</w:t>
              </w:r>
            </w:ins>
          </w:p>
          <w:p w14:paraId="428909D7" w14:textId="01ED3E7D" w:rsidR="00A76EB0" w:rsidRPr="0057189C" w:rsidRDefault="00A76EB0" w:rsidP="0057189C">
            <w:pPr>
              <w:pStyle w:val="LDStandardBodyText"/>
            </w:pPr>
            <w:ins w:id="592" w:author="Logan Wu" w:date="2021-12-15T13:43:00Z">
              <w:r>
                <w:t xml:space="preserve">Prof. </w:t>
              </w:r>
            </w:ins>
            <w:ins w:id="593" w:author="Logan Wu" w:date="2021-12-15T13:42:00Z">
              <w:r>
                <w:t>James McCaw (Co-supervisor)</w:t>
              </w:r>
            </w:ins>
          </w:p>
        </w:tc>
      </w:tr>
      <w:tr w:rsidR="00E22EF9" w14:paraId="6E7F33FA" w14:textId="77777777" w:rsidTr="00D03FFE">
        <w:tc>
          <w:tcPr>
            <w:tcW w:w="988" w:type="dxa"/>
          </w:tcPr>
          <w:p w14:paraId="22DE1CEE" w14:textId="57357558" w:rsidR="00E22EF9" w:rsidRPr="00962AF5" w:rsidRDefault="00E22EF9" w:rsidP="00962AF5">
            <w:pPr>
              <w:pStyle w:val="Schedule1"/>
              <w:ind w:left="171" w:right="180" w:hanging="218"/>
            </w:pPr>
          </w:p>
        </w:tc>
        <w:tc>
          <w:tcPr>
            <w:tcW w:w="2552" w:type="dxa"/>
          </w:tcPr>
          <w:p w14:paraId="6077BC62" w14:textId="77777777" w:rsidR="006850C2" w:rsidRDefault="006850C2" w:rsidP="0057189C">
            <w:pPr>
              <w:pStyle w:val="LDStandardBodyText"/>
              <w:rPr>
                <w:b/>
              </w:rPr>
            </w:pPr>
            <w:r>
              <w:rPr>
                <w:b/>
              </w:rPr>
              <w:t>Data to be shared</w:t>
            </w:r>
          </w:p>
          <w:p w14:paraId="3849B28E" w14:textId="23423A5D" w:rsidR="006850C2" w:rsidRPr="00D03FFE" w:rsidRDefault="006850C2">
            <w:pPr>
              <w:pStyle w:val="LDStandardBodyText"/>
            </w:pPr>
            <w:r w:rsidRPr="00D03FFE">
              <w:t xml:space="preserve">(clause </w:t>
            </w:r>
            <w:r w:rsidR="0062085C">
              <w:fldChar w:fldCharType="begin"/>
            </w:r>
            <w:r w:rsidR="0062085C">
              <w:instrText xml:space="preserve"> REF _Ref508711157 \w \h </w:instrText>
            </w:r>
            <w:r w:rsidR="0062085C">
              <w:fldChar w:fldCharType="separate"/>
            </w:r>
            <w:r w:rsidR="00C2272A">
              <w:t>5</w:t>
            </w:r>
            <w:r w:rsidR="0062085C">
              <w:fldChar w:fldCharType="end"/>
            </w:r>
            <w:r w:rsidRPr="00D03FFE">
              <w:t xml:space="preserve"> and definition of </w:t>
            </w:r>
            <w:r>
              <w:t>'</w:t>
            </w:r>
            <w:r w:rsidRPr="00D03FFE">
              <w:t>Data</w:t>
            </w:r>
            <w:r>
              <w:t>'</w:t>
            </w:r>
            <w:r w:rsidRPr="00D03FFE">
              <w:t>)</w:t>
            </w:r>
          </w:p>
        </w:tc>
        <w:tc>
          <w:tcPr>
            <w:tcW w:w="5948" w:type="dxa"/>
          </w:tcPr>
          <w:p w14:paraId="2BC31D5D" w14:textId="77777777" w:rsidR="00A76EB0" w:rsidRPr="00A76EB0" w:rsidRDefault="00A76EB0" w:rsidP="00A76EB0">
            <w:pPr>
              <w:pStyle w:val="LDStandardBodyText"/>
              <w:numPr>
                <w:ilvl w:val="0"/>
                <w:numId w:val="16"/>
              </w:numPr>
              <w:rPr>
                <w:ins w:id="594" w:author="Logan Wu" w:date="2021-12-15T13:43:00Z"/>
              </w:rPr>
            </w:pPr>
            <w:ins w:id="595" w:author="Logan Wu" w:date="2021-12-15T13:43:00Z">
              <w:r w:rsidRPr="00A76EB0">
                <w:t>Linelist of all confirmed Victorian COVID-19 cases, including:</w:t>
              </w:r>
            </w:ins>
          </w:p>
          <w:p w14:paraId="774A43C9" w14:textId="77777777" w:rsidR="00A76EB0" w:rsidRPr="00A76EB0" w:rsidRDefault="00A76EB0" w:rsidP="00A76EB0">
            <w:pPr>
              <w:pStyle w:val="LDStandardBodyText"/>
              <w:numPr>
                <w:ilvl w:val="1"/>
                <w:numId w:val="16"/>
              </w:numPr>
              <w:rPr>
                <w:ins w:id="596" w:author="Logan Wu" w:date="2021-12-15T13:43:00Z"/>
              </w:rPr>
            </w:pPr>
            <w:ins w:id="597" w:author="Logan Wu" w:date="2021-12-15T13:43:00Z">
              <w:r w:rsidRPr="00A76EB0">
                <w:t>Case number</w:t>
              </w:r>
            </w:ins>
          </w:p>
          <w:p w14:paraId="77176F66" w14:textId="77777777" w:rsidR="00A76EB0" w:rsidRPr="00A76EB0" w:rsidRDefault="00A76EB0" w:rsidP="00A76EB0">
            <w:pPr>
              <w:pStyle w:val="LDStandardBodyText"/>
              <w:numPr>
                <w:ilvl w:val="1"/>
                <w:numId w:val="16"/>
              </w:numPr>
              <w:rPr>
                <w:ins w:id="598" w:author="Logan Wu" w:date="2021-12-15T13:43:00Z"/>
              </w:rPr>
            </w:pPr>
            <w:ins w:id="599" w:author="Logan Wu" w:date="2021-12-15T13:43:00Z">
              <w:r w:rsidRPr="00A76EB0">
                <w:t>Residential address (with opportunity to obfuscate by hashing: e.g., everyone at '1 Main Street' is assigned to 'Address A' instead)</w:t>
              </w:r>
            </w:ins>
          </w:p>
          <w:p w14:paraId="5919A625" w14:textId="77777777" w:rsidR="00A76EB0" w:rsidRPr="00A76EB0" w:rsidRDefault="00A76EB0" w:rsidP="00A76EB0">
            <w:pPr>
              <w:pStyle w:val="LDStandardBodyText"/>
              <w:numPr>
                <w:ilvl w:val="1"/>
                <w:numId w:val="16"/>
              </w:numPr>
              <w:rPr>
                <w:ins w:id="600" w:author="Logan Wu" w:date="2021-12-15T13:43:00Z"/>
              </w:rPr>
            </w:pPr>
            <w:ins w:id="601" w:author="Logan Wu" w:date="2021-12-15T13:43:00Z">
              <w:r w:rsidRPr="00A76EB0">
                <w:t>Coordinates (either at address or aggregated, e.g. at SA1. Address is preferred but SA1 centroid may make approval easier. I can provide code to Data Provision.)</w:t>
              </w:r>
            </w:ins>
          </w:p>
          <w:p w14:paraId="4807D0A7" w14:textId="77777777" w:rsidR="00A76EB0" w:rsidRPr="00A76EB0" w:rsidRDefault="00A76EB0" w:rsidP="00A76EB0">
            <w:pPr>
              <w:pStyle w:val="LDStandardBodyText"/>
              <w:numPr>
                <w:ilvl w:val="1"/>
                <w:numId w:val="16"/>
              </w:numPr>
              <w:rPr>
                <w:ins w:id="602" w:author="Logan Wu" w:date="2021-12-15T13:43:00Z"/>
              </w:rPr>
            </w:pPr>
            <w:ins w:id="603" w:author="Logan Wu" w:date="2021-12-15T13:43:00Z">
              <w:r w:rsidRPr="00A76EB0">
                <w:t>Genomic cluster</w:t>
              </w:r>
            </w:ins>
          </w:p>
          <w:p w14:paraId="6EDC7021" w14:textId="77777777" w:rsidR="00A76EB0" w:rsidRPr="00A76EB0" w:rsidRDefault="00A76EB0" w:rsidP="00A76EB0">
            <w:pPr>
              <w:pStyle w:val="LDStandardBodyText"/>
              <w:numPr>
                <w:ilvl w:val="1"/>
                <w:numId w:val="16"/>
              </w:numPr>
              <w:rPr>
                <w:ins w:id="604" w:author="Logan Wu" w:date="2021-12-15T13:43:00Z"/>
              </w:rPr>
            </w:pPr>
            <w:ins w:id="605" w:author="Logan Wu" w:date="2021-12-15T13:43:00Z">
              <w:r w:rsidRPr="00A76EB0">
                <w:t>Medical information (e.g. age, calculated onset date, date notified, date symptomatic, date isolated where available)</w:t>
              </w:r>
            </w:ins>
          </w:p>
          <w:p w14:paraId="19C69D8C" w14:textId="77777777" w:rsidR="00A76EB0" w:rsidRPr="00A76EB0" w:rsidRDefault="00A76EB0" w:rsidP="00A76EB0">
            <w:pPr>
              <w:pStyle w:val="LDStandardBodyText"/>
              <w:numPr>
                <w:ilvl w:val="0"/>
                <w:numId w:val="16"/>
              </w:numPr>
              <w:rPr>
                <w:ins w:id="606" w:author="Logan Wu" w:date="2021-12-15T13:43:00Z"/>
              </w:rPr>
            </w:pPr>
            <w:ins w:id="607" w:author="Logan Wu" w:date="2021-12-15T13:43:00Z">
              <w:r w:rsidRPr="00A76EB0">
                <w:t>Case links</w:t>
              </w:r>
            </w:ins>
          </w:p>
          <w:p w14:paraId="7396CB90" w14:textId="77777777" w:rsidR="00A76EB0" w:rsidRPr="00A76EB0" w:rsidRDefault="00A76EB0" w:rsidP="00A76EB0">
            <w:pPr>
              <w:pStyle w:val="LDStandardBodyText"/>
              <w:numPr>
                <w:ilvl w:val="1"/>
                <w:numId w:val="16"/>
              </w:numPr>
              <w:rPr>
                <w:ins w:id="608" w:author="Logan Wu" w:date="2021-12-15T13:43:00Z"/>
              </w:rPr>
            </w:pPr>
            <w:ins w:id="609" w:author="Logan Wu" w:date="2021-12-15T13:43:00Z">
              <w:r w:rsidRPr="00A76EB0">
                <w:t>Source and target case numbers</w:t>
              </w:r>
            </w:ins>
          </w:p>
          <w:p w14:paraId="7B0C4CFE" w14:textId="77777777" w:rsidR="00A76EB0" w:rsidRPr="00A76EB0" w:rsidRDefault="00A76EB0" w:rsidP="00A76EB0">
            <w:pPr>
              <w:pStyle w:val="LDStandardBodyText"/>
              <w:numPr>
                <w:ilvl w:val="1"/>
                <w:numId w:val="16"/>
              </w:numPr>
              <w:rPr>
                <w:ins w:id="610" w:author="Logan Wu" w:date="2021-12-15T13:43:00Z"/>
              </w:rPr>
            </w:pPr>
            <w:ins w:id="611" w:author="Logan Wu" w:date="2021-12-15T13:43:00Z">
              <w:r w:rsidRPr="00A76EB0">
                <w:t>Relationship, when available</w:t>
              </w:r>
            </w:ins>
          </w:p>
          <w:p w14:paraId="21F2ABE1" w14:textId="77777777" w:rsidR="00A76EB0" w:rsidRPr="00A76EB0" w:rsidRDefault="00A76EB0" w:rsidP="00A76EB0">
            <w:pPr>
              <w:pStyle w:val="LDStandardBodyText"/>
              <w:numPr>
                <w:ilvl w:val="0"/>
                <w:numId w:val="16"/>
              </w:numPr>
              <w:rPr>
                <w:ins w:id="612" w:author="Logan Wu" w:date="2021-12-15T13:43:00Z"/>
              </w:rPr>
            </w:pPr>
            <w:ins w:id="613" w:author="Logan Wu" w:date="2021-12-15T13:43:00Z">
              <w:r w:rsidRPr="00A76EB0">
                <w:t>Outbreaks</w:t>
              </w:r>
            </w:ins>
          </w:p>
          <w:p w14:paraId="75B89719" w14:textId="77777777" w:rsidR="00A76EB0" w:rsidRPr="00A76EB0" w:rsidRDefault="00A76EB0" w:rsidP="00A76EB0">
            <w:pPr>
              <w:pStyle w:val="LDStandardBodyText"/>
              <w:numPr>
                <w:ilvl w:val="1"/>
                <w:numId w:val="16"/>
              </w:numPr>
              <w:rPr>
                <w:ins w:id="614" w:author="Logan Wu" w:date="2021-12-15T13:43:00Z"/>
              </w:rPr>
            </w:pPr>
            <w:ins w:id="615" w:author="Logan Wu" w:date="2021-12-15T13:43:00Z">
              <w:r w:rsidRPr="00A76EB0">
                <w:t>Outbreak declared date</w:t>
              </w:r>
            </w:ins>
          </w:p>
          <w:p w14:paraId="7E53C37B" w14:textId="3C470734" w:rsidR="00E22EF9" w:rsidRPr="00F21308" w:rsidRDefault="00A76EB0" w:rsidP="00A76EB0">
            <w:pPr>
              <w:pStyle w:val="LDStandardBodyText"/>
              <w:numPr>
                <w:ilvl w:val="1"/>
                <w:numId w:val="16"/>
              </w:numPr>
              <w:pPrChange w:id="616" w:author="Logan Wu" w:date="2021-12-15T13:43:00Z">
                <w:pPr>
                  <w:pStyle w:val="LDStandardBodyText"/>
                </w:pPr>
              </w:pPrChange>
            </w:pPr>
            <w:ins w:id="617" w:author="Logan Wu" w:date="2021-12-15T13:43:00Z">
              <w:r w:rsidRPr="00A76EB0">
                <w:t>Industry</w:t>
              </w:r>
            </w:ins>
          </w:p>
        </w:tc>
      </w:tr>
      <w:tr w:rsidR="002D6187" w14:paraId="62876E29" w14:textId="77777777" w:rsidTr="00962AF5">
        <w:tc>
          <w:tcPr>
            <w:tcW w:w="988" w:type="dxa"/>
          </w:tcPr>
          <w:p w14:paraId="4C64B359" w14:textId="77777777" w:rsidR="002D6187" w:rsidRPr="00962AF5" w:rsidRDefault="002D6187" w:rsidP="00962AF5">
            <w:pPr>
              <w:pStyle w:val="Schedule1"/>
              <w:ind w:left="171" w:right="180" w:hanging="218"/>
            </w:pPr>
          </w:p>
        </w:tc>
        <w:tc>
          <w:tcPr>
            <w:tcW w:w="2552" w:type="dxa"/>
          </w:tcPr>
          <w:p w14:paraId="143ED81F" w14:textId="695B533A" w:rsidR="002D6187" w:rsidRDefault="002D6187" w:rsidP="0057189C">
            <w:pPr>
              <w:pStyle w:val="LDStandardBodyText"/>
              <w:rPr>
                <w:b/>
              </w:rPr>
            </w:pPr>
            <w:r>
              <w:rPr>
                <w:b/>
              </w:rPr>
              <w:t>Protocol for sharing Data (including any protective markings)</w:t>
            </w:r>
          </w:p>
          <w:p w14:paraId="4E4143AF" w14:textId="443A40D2" w:rsidR="002D6187" w:rsidRPr="00D03FFE" w:rsidRDefault="002D6187">
            <w:pPr>
              <w:pStyle w:val="LDStandardBodyText"/>
            </w:pPr>
            <w:r w:rsidRPr="00D03FFE">
              <w:t xml:space="preserve">(clause </w:t>
            </w:r>
            <w:r w:rsidR="0062085C">
              <w:fldChar w:fldCharType="begin"/>
            </w:r>
            <w:r w:rsidR="0062085C">
              <w:instrText xml:space="preserve"> REF _Ref508711157 \w \h </w:instrText>
            </w:r>
            <w:r w:rsidR="0062085C">
              <w:fldChar w:fldCharType="separate"/>
            </w:r>
            <w:r w:rsidR="00C2272A">
              <w:t>5</w:t>
            </w:r>
            <w:r w:rsidR="0062085C">
              <w:fldChar w:fldCharType="end"/>
            </w:r>
            <w:r w:rsidRPr="00D03FFE">
              <w:t>)</w:t>
            </w:r>
          </w:p>
        </w:tc>
        <w:tc>
          <w:tcPr>
            <w:tcW w:w="5948" w:type="dxa"/>
          </w:tcPr>
          <w:p w14:paraId="0E995934" w14:textId="0955218C" w:rsidR="006578BB" w:rsidRDefault="006578BB" w:rsidP="006578BB">
            <w:pPr>
              <w:pStyle w:val="LDStandardBodyText"/>
              <w:rPr>
                <w:ins w:id="618" w:author="Logan Wu" w:date="2021-12-15T16:02:00Z"/>
              </w:rPr>
            </w:pPr>
            <w:ins w:id="619" w:author="Logan Wu" w:date="2021-12-15T16:02:00Z">
              <w:r>
                <w:t>The datasets will be transferred to the researcher(s) using the Department of Health's secure SharePoint storage; after they have been received, the Department of Health can delete the one-off request. The researcher(s) will only store data on password-protected, WEHI-administered machines. If data transfer between researchers is required, we will use the University of Melbourne's secure MediaFlux service. Data will be retained until the end of the research project. Confidential and identifiable data will not be published - any publications will only include aggregated, unidentifiable results</w:t>
              </w:r>
              <w:r>
                <w:t>.</w:t>
              </w:r>
            </w:ins>
          </w:p>
          <w:p w14:paraId="41697EE8" w14:textId="048FB7B2" w:rsidR="0062085C" w:rsidRDefault="006578BB" w:rsidP="006578BB">
            <w:pPr>
              <w:pStyle w:val="LDStandardBodyText"/>
              <w:rPr>
                <w:ins w:id="620" w:author="Logan Wu" w:date="2021-12-15T16:02:00Z"/>
              </w:rPr>
            </w:pPr>
            <w:ins w:id="621" w:author="Logan Wu" w:date="2021-12-15T16:02:00Z">
              <w:r>
                <w:t>Individual coordinates will be aggregated (adjusted) to the SA1 centroid, which is shared by 200-400 people. Street address will be recoded</w:t>
              </w:r>
              <w:r>
                <w:t xml:space="preserve"> </w:t>
              </w:r>
              <w:r>
                <w:t>to obfuscated values (</w:t>
              </w:r>
            </w:ins>
            <w:ins w:id="622" w:author="Logan Wu" w:date="2021-12-15T16:03:00Z">
              <w:r>
                <w:t>using a cryptographic ‘salting’ and ‘hashing’ technique. A simplification of this is</w:t>
              </w:r>
            </w:ins>
            <w:ins w:id="623" w:author="Logan Wu" w:date="2021-12-15T16:02:00Z">
              <w:r>
                <w:t xml:space="preserve"> '1 Main St' becomes 'A', '2/3 Oak Street' becomes 'B'</w:t>
              </w:r>
            </w:ins>
            <w:ins w:id="624" w:author="Logan Wu" w:date="2021-12-15T16:03:00Z">
              <w:r>
                <w:t xml:space="preserve">, in such a way so that the obfuscation cannot </w:t>
              </w:r>
            </w:ins>
            <w:ins w:id="625" w:author="Logan Wu" w:date="2021-12-15T16:04:00Z">
              <w:r>
                <w:t>be reversed</w:t>
              </w:r>
            </w:ins>
            <w:ins w:id="626" w:author="Logan Wu" w:date="2021-12-15T16:02:00Z">
              <w:r>
                <w:t>). Ages will be binned in 5-year increments to further prevent anyone with access to the data from identifying individuals.</w:t>
              </w:r>
            </w:ins>
          </w:p>
          <w:p w14:paraId="38CE6F0F" w14:textId="67F00154" w:rsidR="006578BB" w:rsidRPr="00F21308" w:rsidRDefault="006578BB" w:rsidP="006578BB">
            <w:pPr>
              <w:pStyle w:val="LDStandardBodyText"/>
            </w:pPr>
            <w:ins w:id="627" w:author="Logan Wu" w:date="2021-12-15T16:02:00Z">
              <w:r>
                <w:t>There are no labelling or protective marking requirements.</w:t>
              </w:r>
            </w:ins>
          </w:p>
        </w:tc>
      </w:tr>
      <w:tr w:rsidR="00942515" w14:paraId="5C8CDEB9" w14:textId="77777777" w:rsidTr="00962AF5">
        <w:tc>
          <w:tcPr>
            <w:tcW w:w="988" w:type="dxa"/>
          </w:tcPr>
          <w:p w14:paraId="03E3FEF3" w14:textId="77777777" w:rsidR="00942515" w:rsidRPr="00962AF5" w:rsidRDefault="00942515" w:rsidP="00962AF5">
            <w:pPr>
              <w:pStyle w:val="Schedule1"/>
              <w:ind w:left="171" w:right="180" w:hanging="218"/>
            </w:pPr>
          </w:p>
        </w:tc>
        <w:tc>
          <w:tcPr>
            <w:tcW w:w="2552" w:type="dxa"/>
          </w:tcPr>
          <w:p w14:paraId="5799EB84" w14:textId="3832FDED" w:rsidR="00942515" w:rsidRDefault="00F7255A" w:rsidP="0057189C">
            <w:pPr>
              <w:pStyle w:val="LDStandardBodyText"/>
              <w:rPr>
                <w:b/>
              </w:rPr>
            </w:pPr>
            <w:r>
              <w:rPr>
                <w:b/>
              </w:rPr>
              <w:t xml:space="preserve">Use of </w:t>
            </w:r>
            <w:r w:rsidR="00942515">
              <w:rPr>
                <w:b/>
              </w:rPr>
              <w:t>Personal Information and Health Information</w:t>
            </w:r>
            <w:r>
              <w:rPr>
                <w:b/>
              </w:rPr>
              <w:t xml:space="preserve"> and public interest justification</w:t>
            </w:r>
          </w:p>
          <w:p w14:paraId="5CB867A6" w14:textId="5EDB6A1C" w:rsidR="00942515" w:rsidRPr="00D03FFE" w:rsidRDefault="00942515">
            <w:pPr>
              <w:pStyle w:val="LDStandardBodyText"/>
            </w:pPr>
            <w:r w:rsidRPr="00D03FFE">
              <w:t xml:space="preserve">(clause </w:t>
            </w:r>
            <w:r w:rsidR="0062085C">
              <w:fldChar w:fldCharType="begin"/>
            </w:r>
            <w:r w:rsidR="0062085C">
              <w:instrText xml:space="preserve"> REF _Ref478111118 \w \h </w:instrText>
            </w:r>
            <w:r w:rsidR="0062085C">
              <w:fldChar w:fldCharType="separate"/>
            </w:r>
            <w:r w:rsidR="00C2272A">
              <w:t>6</w:t>
            </w:r>
            <w:r w:rsidR="0062085C">
              <w:fldChar w:fldCharType="end"/>
            </w:r>
            <w:r w:rsidRPr="00D03FFE">
              <w:t>)</w:t>
            </w:r>
          </w:p>
        </w:tc>
        <w:tc>
          <w:tcPr>
            <w:tcW w:w="5948" w:type="dxa"/>
          </w:tcPr>
          <w:p w14:paraId="7DB3231B" w14:textId="01FFF57B" w:rsidR="00942515" w:rsidRDefault="006578BB" w:rsidP="00A76EB0">
            <w:pPr>
              <w:pStyle w:val="LDStandardBodyText"/>
              <w:rPr>
                <w:ins w:id="628" w:author="Logan Wu" w:date="2021-12-15T16:06:00Z"/>
              </w:rPr>
            </w:pPr>
            <w:ins w:id="629" w:author="Logan Wu" w:date="2021-12-15T16:05:00Z">
              <w:r>
                <w:t xml:space="preserve">Health information includes details about a </w:t>
              </w:r>
            </w:ins>
            <w:ins w:id="630" w:author="Logan Wu" w:date="2021-12-15T16:06:00Z">
              <w:r>
                <w:t>patient’s</w:t>
              </w:r>
            </w:ins>
            <w:ins w:id="631" w:author="Logan Wu" w:date="2021-12-15T16:05:00Z">
              <w:r>
                <w:t xml:space="preserve"> </w:t>
              </w:r>
            </w:ins>
            <w:ins w:id="632" w:author="Logan Wu" w:date="2021-12-15T16:06:00Z">
              <w:r>
                <w:t xml:space="preserve">demographics, </w:t>
              </w:r>
            </w:ins>
            <w:ins w:id="633" w:author="Logan Wu" w:date="2021-12-15T16:05:00Z">
              <w:r>
                <w:t>COVID-19 symptoms, diagnosis</w:t>
              </w:r>
            </w:ins>
            <w:ins w:id="634" w:author="Logan Wu" w:date="2021-12-15T16:06:00Z">
              <w:r>
                <w:t xml:space="preserve">, </w:t>
              </w:r>
            </w:ins>
            <w:ins w:id="635" w:author="Logan Wu" w:date="2021-12-15T16:05:00Z">
              <w:r>
                <w:t>management</w:t>
              </w:r>
            </w:ins>
            <w:ins w:id="636" w:author="Logan Wu" w:date="2021-12-15T16:06:00Z">
              <w:r>
                <w:t>, and connections to other COVID-19 patients and outbreaks, for the purpose of researching COVID-19 transmission</w:t>
              </w:r>
            </w:ins>
            <w:ins w:id="637" w:author="Logan Wu" w:date="2021-12-15T16:05:00Z">
              <w:r>
                <w:t>.</w:t>
              </w:r>
            </w:ins>
          </w:p>
          <w:p w14:paraId="296D2E10" w14:textId="5C971B1E" w:rsidR="006578BB" w:rsidRPr="00F21308" w:rsidRDefault="006578BB" w:rsidP="00A76EB0">
            <w:pPr>
              <w:pStyle w:val="LDStandardBodyText"/>
            </w:pPr>
            <w:ins w:id="638" w:author="Logan Wu" w:date="2021-12-15T16:06:00Z">
              <w:r>
                <w:t>This does not include personal information such as name.</w:t>
              </w:r>
            </w:ins>
          </w:p>
        </w:tc>
      </w:tr>
      <w:tr w:rsidR="003068F1" w14:paraId="53D15111" w14:textId="77777777" w:rsidTr="00962AF5">
        <w:tc>
          <w:tcPr>
            <w:tcW w:w="988" w:type="dxa"/>
          </w:tcPr>
          <w:p w14:paraId="0AE98AAC" w14:textId="77777777" w:rsidR="003068F1" w:rsidRPr="00962AF5" w:rsidRDefault="003068F1" w:rsidP="00962AF5">
            <w:pPr>
              <w:pStyle w:val="Schedule1"/>
              <w:ind w:left="171" w:right="180" w:hanging="218"/>
            </w:pPr>
          </w:p>
        </w:tc>
        <w:tc>
          <w:tcPr>
            <w:tcW w:w="2552" w:type="dxa"/>
          </w:tcPr>
          <w:p w14:paraId="384A3481" w14:textId="77777777" w:rsidR="003068F1" w:rsidRDefault="003068F1" w:rsidP="0057189C">
            <w:pPr>
              <w:pStyle w:val="LDStandardBodyText"/>
              <w:rPr>
                <w:b/>
              </w:rPr>
            </w:pPr>
            <w:r>
              <w:rPr>
                <w:b/>
              </w:rPr>
              <w:t xml:space="preserve">Third Party Data </w:t>
            </w:r>
          </w:p>
          <w:p w14:paraId="3C799930" w14:textId="0920F1A4" w:rsidR="003068F1" w:rsidRPr="00D03FFE" w:rsidRDefault="003068F1" w:rsidP="0057189C">
            <w:pPr>
              <w:pStyle w:val="LDStandardBodyText"/>
            </w:pPr>
            <w:r>
              <w:t xml:space="preserve">(clause </w:t>
            </w:r>
            <w:r>
              <w:fldChar w:fldCharType="begin"/>
            </w:r>
            <w:r>
              <w:instrText xml:space="preserve"> REF _Ref478111143 \w \h </w:instrText>
            </w:r>
            <w:r>
              <w:fldChar w:fldCharType="separate"/>
            </w:r>
            <w:r w:rsidR="00C2272A">
              <w:t>7</w:t>
            </w:r>
            <w:r>
              <w:fldChar w:fldCharType="end"/>
            </w:r>
            <w:r>
              <w:t>)</w:t>
            </w:r>
          </w:p>
        </w:tc>
        <w:tc>
          <w:tcPr>
            <w:tcW w:w="5948" w:type="dxa"/>
          </w:tcPr>
          <w:p w14:paraId="1FF6A2D4" w14:textId="6CDA4CE6" w:rsidR="003068F1" w:rsidRPr="00F21308" w:rsidRDefault="006578BB" w:rsidP="0057189C">
            <w:pPr>
              <w:pStyle w:val="LDStandardBodyText"/>
            </w:pPr>
            <w:ins w:id="639" w:author="Logan Wu" w:date="2021-12-15T16:08:00Z">
              <w:r>
                <w:t>Any third-party data will be used will be publicly available. For example, Victorian administrative boundaries or statewide census data.</w:t>
              </w:r>
            </w:ins>
          </w:p>
        </w:tc>
      </w:tr>
      <w:tr w:rsidR="00E22EF9" w14:paraId="06A82414" w14:textId="77777777" w:rsidTr="00D03FFE">
        <w:tc>
          <w:tcPr>
            <w:tcW w:w="988" w:type="dxa"/>
          </w:tcPr>
          <w:p w14:paraId="6BD0E921" w14:textId="0698521F" w:rsidR="00E22EF9" w:rsidRPr="00962AF5" w:rsidRDefault="00E22EF9" w:rsidP="00962AF5">
            <w:pPr>
              <w:pStyle w:val="Schedule1"/>
              <w:ind w:left="171" w:right="180" w:hanging="218"/>
            </w:pPr>
          </w:p>
        </w:tc>
        <w:tc>
          <w:tcPr>
            <w:tcW w:w="2552" w:type="dxa"/>
          </w:tcPr>
          <w:p w14:paraId="6969D551" w14:textId="7BD75125" w:rsidR="00E22EF9" w:rsidRDefault="006850C2" w:rsidP="0057189C">
            <w:pPr>
              <w:pStyle w:val="LDStandardBodyText"/>
              <w:rPr>
                <w:b/>
              </w:rPr>
            </w:pPr>
            <w:r>
              <w:rPr>
                <w:b/>
              </w:rPr>
              <w:t>Purpose of sharing the data</w:t>
            </w:r>
            <w:r w:rsidR="00C007D2">
              <w:rPr>
                <w:b/>
              </w:rPr>
              <w:t xml:space="preserve"> (including public interest for research and analysis projects)</w:t>
            </w:r>
          </w:p>
          <w:p w14:paraId="0092E48F" w14:textId="4AF0FA23" w:rsidR="006850C2" w:rsidRPr="00D03FFE" w:rsidRDefault="00942515">
            <w:pPr>
              <w:pStyle w:val="LDStandardBodyText"/>
            </w:pPr>
            <w:r>
              <w:t xml:space="preserve">(clause </w:t>
            </w:r>
            <w:r w:rsidR="0062085C">
              <w:fldChar w:fldCharType="begin"/>
            </w:r>
            <w:r w:rsidR="0062085C">
              <w:instrText xml:space="preserve"> REF _Ref508293093 \w \h </w:instrText>
            </w:r>
            <w:r w:rsidR="0062085C">
              <w:fldChar w:fldCharType="separate"/>
            </w:r>
            <w:r w:rsidR="00C2272A">
              <w:t>8</w:t>
            </w:r>
            <w:r w:rsidR="0062085C">
              <w:fldChar w:fldCharType="end"/>
            </w:r>
            <w:r w:rsidR="006850C2" w:rsidRPr="00D03FFE">
              <w:t>)</w:t>
            </w:r>
          </w:p>
        </w:tc>
        <w:tc>
          <w:tcPr>
            <w:tcW w:w="5948" w:type="dxa"/>
          </w:tcPr>
          <w:p w14:paraId="1E56E551" w14:textId="589D6CF3" w:rsidR="00E22EF9" w:rsidRPr="0057189C" w:rsidRDefault="0036194B" w:rsidP="0057189C">
            <w:pPr>
              <w:pStyle w:val="LDStandardBodyText"/>
            </w:pPr>
            <w:ins w:id="640" w:author="Logan Wu" w:date="2021-12-15T16:10:00Z">
              <w:r>
                <w:t>For building models that analyse the population dynamics and transmission of COVID-19.</w:t>
              </w:r>
            </w:ins>
            <w:ins w:id="641" w:author="Logan Wu" w:date="2021-12-15T16:11:00Z">
              <w:r>
                <w:t xml:space="preserve"> These models will be used for research publications and/or operational tools that benefit public health.</w:t>
              </w:r>
            </w:ins>
          </w:p>
        </w:tc>
      </w:tr>
      <w:tr w:rsidR="00E22EF9" w14:paraId="2944F13A" w14:textId="77777777" w:rsidTr="00D03FFE">
        <w:tc>
          <w:tcPr>
            <w:tcW w:w="988" w:type="dxa"/>
          </w:tcPr>
          <w:p w14:paraId="519466F3" w14:textId="1C931A47" w:rsidR="00E22EF9" w:rsidRPr="00962AF5" w:rsidRDefault="00E22EF9" w:rsidP="00962AF5">
            <w:pPr>
              <w:pStyle w:val="Schedule1"/>
              <w:ind w:left="171" w:right="180" w:hanging="218"/>
            </w:pPr>
          </w:p>
        </w:tc>
        <w:tc>
          <w:tcPr>
            <w:tcW w:w="2552" w:type="dxa"/>
          </w:tcPr>
          <w:p w14:paraId="72016C18" w14:textId="59E57842" w:rsidR="002D6187" w:rsidRDefault="003819C5" w:rsidP="00322723">
            <w:pPr>
              <w:pStyle w:val="LDStandardBodyText"/>
              <w:rPr>
                <w:b/>
              </w:rPr>
            </w:pPr>
            <w:r>
              <w:rPr>
                <w:b/>
              </w:rPr>
              <w:t xml:space="preserve">Linkage and </w:t>
            </w:r>
            <w:r w:rsidR="006850C2">
              <w:rPr>
                <w:b/>
              </w:rPr>
              <w:t>Confidentialisation process</w:t>
            </w:r>
            <w:r>
              <w:rPr>
                <w:b/>
              </w:rPr>
              <w:t>es</w:t>
            </w:r>
          </w:p>
          <w:p w14:paraId="7080A075" w14:textId="30464754" w:rsidR="002D6187" w:rsidRPr="0057189C" w:rsidRDefault="00F50141" w:rsidP="00322723">
            <w:pPr>
              <w:pStyle w:val="LDStandardBodyText"/>
              <w:rPr>
                <w:b/>
              </w:rPr>
            </w:pPr>
            <w:r>
              <w:t xml:space="preserve">(clause </w:t>
            </w:r>
            <w:r>
              <w:fldChar w:fldCharType="begin"/>
            </w:r>
            <w:r>
              <w:instrText xml:space="preserve"> REF _Ref508293093 \w \h </w:instrText>
            </w:r>
            <w:r>
              <w:fldChar w:fldCharType="separate"/>
            </w:r>
            <w:r w:rsidR="00C2272A">
              <w:t>8</w:t>
            </w:r>
            <w:r>
              <w:fldChar w:fldCharType="end"/>
            </w:r>
            <w:r w:rsidRPr="00D03FFE">
              <w:t>)</w:t>
            </w:r>
          </w:p>
        </w:tc>
        <w:tc>
          <w:tcPr>
            <w:tcW w:w="5948" w:type="dxa"/>
          </w:tcPr>
          <w:p w14:paraId="340FF0FF" w14:textId="77777777" w:rsidR="00E22EF9" w:rsidRDefault="0036194B" w:rsidP="0036194B">
            <w:pPr>
              <w:pStyle w:val="LDStandardBodyText"/>
              <w:rPr>
                <w:ins w:id="642" w:author="Logan Wu" w:date="2021-12-15T16:13:00Z"/>
              </w:rPr>
            </w:pPr>
            <w:ins w:id="643" w:author="Logan Wu" w:date="2021-12-15T16:12:00Z">
              <w:r>
                <w:t>DH will remove identifiable information such as name. Coordinates will be aggregated to SA1 level so that patients cannot be located exactly, and residential a</w:t>
              </w:r>
            </w:ins>
            <w:ins w:id="644" w:author="Logan Wu" w:date="2021-12-15T16:13:00Z">
              <w:r>
                <w:t>ddress will be cryptographically salted and hashed so that address cannot be read but household members can be identified.</w:t>
              </w:r>
            </w:ins>
          </w:p>
          <w:p w14:paraId="4933DD11" w14:textId="77777777" w:rsidR="0036194B" w:rsidRDefault="0036194B" w:rsidP="0036194B">
            <w:pPr>
              <w:pStyle w:val="LDStandardBodyText"/>
              <w:rPr>
                <w:ins w:id="645" w:author="Logan Wu" w:date="2021-12-15T16:13:00Z"/>
              </w:rPr>
            </w:pPr>
            <w:ins w:id="646" w:author="Logan Wu" w:date="2021-12-15T16:13:00Z">
              <w:r>
                <w:t>Logan Wu will provide R code if needed by DH.</w:t>
              </w:r>
            </w:ins>
          </w:p>
          <w:p w14:paraId="1198AD81" w14:textId="5097F449" w:rsidR="0036194B" w:rsidRPr="00D03FFE" w:rsidRDefault="0036194B" w:rsidP="0036194B">
            <w:pPr>
              <w:pStyle w:val="LDStandardBodyText"/>
              <w:pPrChange w:id="647" w:author="Logan Wu" w:date="2021-12-15T16:12:00Z">
                <w:pPr>
                  <w:pStyle w:val="LDStandardBodyText"/>
                  <w:ind w:left="720"/>
                </w:pPr>
              </w:pPrChange>
            </w:pPr>
            <w:ins w:id="648" w:author="Logan Wu" w:date="2021-12-15T16:13:00Z">
              <w:r>
                <w:t xml:space="preserve">Data will be provided as a </w:t>
              </w:r>
            </w:ins>
            <w:ins w:id="649" w:author="Logan Wu" w:date="2021-12-15T16:14:00Z">
              <w:r>
                <w:t>one-off set of CSV exports from the COVID-19 ‘data model’.</w:t>
              </w:r>
            </w:ins>
          </w:p>
        </w:tc>
      </w:tr>
      <w:tr w:rsidR="00E22EF9" w14:paraId="7E790548" w14:textId="77777777" w:rsidTr="00D03FFE">
        <w:tc>
          <w:tcPr>
            <w:tcW w:w="988" w:type="dxa"/>
          </w:tcPr>
          <w:p w14:paraId="01688B84" w14:textId="68673F05" w:rsidR="00E22EF9" w:rsidRPr="00962AF5" w:rsidRDefault="00E22EF9" w:rsidP="00962AF5">
            <w:pPr>
              <w:pStyle w:val="Schedule1"/>
              <w:ind w:left="171" w:right="180" w:hanging="218"/>
            </w:pPr>
          </w:p>
        </w:tc>
        <w:tc>
          <w:tcPr>
            <w:tcW w:w="2552" w:type="dxa"/>
          </w:tcPr>
          <w:p w14:paraId="6E8C269C" w14:textId="77777777" w:rsidR="00E22EF9" w:rsidRDefault="00E22EF9" w:rsidP="00322723">
            <w:pPr>
              <w:pStyle w:val="LDStandardBodyText"/>
              <w:rPr>
                <w:b/>
              </w:rPr>
            </w:pPr>
            <w:r>
              <w:rPr>
                <w:b/>
              </w:rPr>
              <w:t>HREC approval</w:t>
            </w:r>
          </w:p>
          <w:p w14:paraId="54E6FCDC" w14:textId="6894BE07" w:rsidR="006850C2" w:rsidRPr="00D03FFE" w:rsidRDefault="006850C2">
            <w:pPr>
              <w:pStyle w:val="LDStandardBodyText"/>
            </w:pPr>
            <w:r w:rsidRPr="00D03FFE">
              <w:t xml:space="preserve">(clause </w:t>
            </w:r>
            <w:r w:rsidR="0062085C">
              <w:fldChar w:fldCharType="begin"/>
            </w:r>
            <w:r w:rsidR="0062085C">
              <w:instrText xml:space="preserve"> REF _Ref508715837 \w \h </w:instrText>
            </w:r>
            <w:r w:rsidR="0062085C">
              <w:fldChar w:fldCharType="separate"/>
            </w:r>
            <w:r w:rsidR="00C2272A">
              <w:t>10</w:t>
            </w:r>
            <w:r w:rsidR="0062085C">
              <w:fldChar w:fldCharType="end"/>
            </w:r>
            <w:r w:rsidRPr="00D03FFE">
              <w:t>)</w:t>
            </w:r>
          </w:p>
        </w:tc>
        <w:tc>
          <w:tcPr>
            <w:tcW w:w="5948" w:type="dxa"/>
          </w:tcPr>
          <w:p w14:paraId="3C7F6601" w14:textId="51F7457B" w:rsidR="00E22EF9" w:rsidRPr="00D03FFE" w:rsidRDefault="00E22EF9" w:rsidP="006437DA">
            <w:pPr>
              <w:pStyle w:val="LDStandardBodyText"/>
              <w:ind w:left="720"/>
            </w:pPr>
          </w:p>
        </w:tc>
      </w:tr>
      <w:tr w:rsidR="003068F1" w14:paraId="2850BCD6" w14:textId="77777777" w:rsidTr="00962AF5">
        <w:tc>
          <w:tcPr>
            <w:tcW w:w="988" w:type="dxa"/>
          </w:tcPr>
          <w:p w14:paraId="425382AB" w14:textId="77777777" w:rsidR="003068F1" w:rsidRPr="00962AF5" w:rsidRDefault="003068F1" w:rsidP="00962AF5">
            <w:pPr>
              <w:pStyle w:val="Schedule1"/>
              <w:ind w:left="171" w:right="180" w:hanging="218"/>
            </w:pPr>
          </w:p>
        </w:tc>
        <w:tc>
          <w:tcPr>
            <w:tcW w:w="2552" w:type="dxa"/>
          </w:tcPr>
          <w:p w14:paraId="39F5D1A1" w14:textId="77777777" w:rsidR="003068F1" w:rsidRDefault="003068F1" w:rsidP="00322723">
            <w:pPr>
              <w:pStyle w:val="LDStandardBodyText"/>
              <w:rPr>
                <w:b/>
              </w:rPr>
            </w:pPr>
            <w:r>
              <w:rPr>
                <w:b/>
              </w:rPr>
              <w:t>Project Governance</w:t>
            </w:r>
          </w:p>
          <w:p w14:paraId="18C8B576" w14:textId="32718E33" w:rsidR="003068F1" w:rsidRPr="00D03FFE" w:rsidRDefault="003068F1" w:rsidP="00322723">
            <w:pPr>
              <w:pStyle w:val="LDStandardBodyText"/>
            </w:pPr>
            <w:r>
              <w:t xml:space="preserve">(clause </w:t>
            </w:r>
            <w:r>
              <w:fldChar w:fldCharType="begin"/>
            </w:r>
            <w:r>
              <w:instrText xml:space="preserve"> REF _Ref508718844 \w \h </w:instrText>
            </w:r>
            <w:r>
              <w:fldChar w:fldCharType="separate"/>
            </w:r>
            <w:r w:rsidR="00C2272A">
              <w:t>11</w:t>
            </w:r>
            <w:r>
              <w:fldChar w:fldCharType="end"/>
            </w:r>
            <w:r>
              <w:t>)</w:t>
            </w:r>
          </w:p>
        </w:tc>
        <w:tc>
          <w:tcPr>
            <w:tcW w:w="5948" w:type="dxa"/>
          </w:tcPr>
          <w:p w14:paraId="66E63373" w14:textId="115B58FC" w:rsidR="003068F1" w:rsidRDefault="0036194B" w:rsidP="006437DA">
            <w:pPr>
              <w:pStyle w:val="LDStandardBodyText"/>
            </w:pPr>
            <w:ins w:id="650" w:author="Logan Wu" w:date="2021-12-15T16:14:00Z">
              <w:r>
                <w:t>No additional governance arrangements.</w:t>
              </w:r>
            </w:ins>
          </w:p>
        </w:tc>
      </w:tr>
      <w:tr w:rsidR="00E22EF9" w14:paraId="7E08BA5B" w14:textId="77777777" w:rsidTr="00D03FFE">
        <w:tc>
          <w:tcPr>
            <w:tcW w:w="988" w:type="dxa"/>
          </w:tcPr>
          <w:p w14:paraId="47393BA0" w14:textId="5BE98B44" w:rsidR="00E22EF9" w:rsidRPr="00962AF5" w:rsidRDefault="00E22EF9" w:rsidP="00962AF5">
            <w:pPr>
              <w:pStyle w:val="Schedule1"/>
              <w:ind w:left="171" w:right="180" w:hanging="218"/>
            </w:pPr>
          </w:p>
        </w:tc>
        <w:tc>
          <w:tcPr>
            <w:tcW w:w="2552" w:type="dxa"/>
          </w:tcPr>
          <w:p w14:paraId="69009D41" w14:textId="77777777" w:rsidR="00E22EF9" w:rsidRDefault="0057230E" w:rsidP="00322723">
            <w:pPr>
              <w:pStyle w:val="LDStandardBodyText"/>
              <w:rPr>
                <w:b/>
              </w:rPr>
            </w:pPr>
            <w:r>
              <w:rPr>
                <w:b/>
              </w:rPr>
              <w:t>Retention and destruction of Data</w:t>
            </w:r>
          </w:p>
          <w:p w14:paraId="03CCA1F5" w14:textId="5E987352" w:rsidR="006850C2" w:rsidRPr="00D03FFE" w:rsidRDefault="006850C2">
            <w:pPr>
              <w:pStyle w:val="LDStandardBodyText"/>
            </w:pPr>
            <w:r w:rsidRPr="00D03FFE">
              <w:t xml:space="preserve">(clause </w:t>
            </w:r>
            <w:r w:rsidR="0062085C">
              <w:fldChar w:fldCharType="begin"/>
            </w:r>
            <w:r w:rsidR="0062085C">
              <w:instrText xml:space="preserve"> REF _Ref508715847 \w \h </w:instrText>
            </w:r>
            <w:r w:rsidR="0062085C">
              <w:fldChar w:fldCharType="separate"/>
            </w:r>
            <w:r w:rsidR="00C2272A">
              <w:t>15</w:t>
            </w:r>
            <w:r w:rsidR="0062085C">
              <w:fldChar w:fldCharType="end"/>
            </w:r>
            <w:r w:rsidRPr="00D03FFE">
              <w:t>)</w:t>
            </w:r>
          </w:p>
        </w:tc>
        <w:tc>
          <w:tcPr>
            <w:tcW w:w="5948" w:type="dxa"/>
          </w:tcPr>
          <w:p w14:paraId="5C6DDEC9" w14:textId="2C5158C3" w:rsidR="0062085C" w:rsidRPr="00D03FFE" w:rsidRDefault="0036194B" w:rsidP="000D68C3">
            <w:pPr>
              <w:pStyle w:val="LDStandardBodyText"/>
            </w:pPr>
            <w:ins w:id="651" w:author="Logan Wu" w:date="2021-12-15T16:15:00Z">
              <w:r>
                <w:t>No additional steps beyond clause 15a</w:t>
              </w:r>
            </w:ins>
            <w:ins w:id="652" w:author="Logan Wu" w:date="2021-12-15T16:16:00Z">
              <w:r>
                <w:t>.</w:t>
              </w:r>
            </w:ins>
          </w:p>
        </w:tc>
      </w:tr>
      <w:tr w:rsidR="00E22EF9" w14:paraId="02321030" w14:textId="77777777" w:rsidTr="00D03FFE">
        <w:tc>
          <w:tcPr>
            <w:tcW w:w="988" w:type="dxa"/>
          </w:tcPr>
          <w:p w14:paraId="20250226" w14:textId="77777777" w:rsidR="00E22EF9" w:rsidRPr="00962AF5" w:rsidRDefault="00E22EF9" w:rsidP="00962AF5">
            <w:pPr>
              <w:pStyle w:val="Schedule1"/>
              <w:ind w:left="171" w:right="180" w:hanging="218"/>
            </w:pPr>
          </w:p>
        </w:tc>
        <w:tc>
          <w:tcPr>
            <w:tcW w:w="2552" w:type="dxa"/>
          </w:tcPr>
          <w:p w14:paraId="22DB8A02" w14:textId="77777777" w:rsidR="00E22EF9" w:rsidRDefault="006850C2" w:rsidP="00322723">
            <w:pPr>
              <w:pStyle w:val="LDStandardBodyText"/>
              <w:rPr>
                <w:b/>
              </w:rPr>
            </w:pPr>
            <w:r>
              <w:rPr>
                <w:b/>
              </w:rPr>
              <w:t xml:space="preserve">Data security requirements </w:t>
            </w:r>
          </w:p>
          <w:p w14:paraId="2FE22022" w14:textId="4F53E5AD" w:rsidR="006850C2" w:rsidRPr="00D03FFE" w:rsidRDefault="006850C2">
            <w:pPr>
              <w:pStyle w:val="LDStandardBodyText"/>
            </w:pPr>
            <w:r w:rsidRPr="00D03FFE">
              <w:t xml:space="preserve">(clause </w:t>
            </w:r>
            <w:r w:rsidR="0062085C">
              <w:fldChar w:fldCharType="begin"/>
            </w:r>
            <w:r w:rsidR="0062085C">
              <w:instrText xml:space="preserve"> REF _Ref508715852 \w \h </w:instrText>
            </w:r>
            <w:r w:rsidR="0062085C">
              <w:fldChar w:fldCharType="separate"/>
            </w:r>
            <w:r w:rsidR="00C2272A">
              <w:t>16</w:t>
            </w:r>
            <w:r w:rsidR="0062085C">
              <w:fldChar w:fldCharType="end"/>
            </w:r>
            <w:r w:rsidRPr="00D03FFE">
              <w:t>)</w:t>
            </w:r>
          </w:p>
        </w:tc>
        <w:tc>
          <w:tcPr>
            <w:tcW w:w="5948" w:type="dxa"/>
          </w:tcPr>
          <w:p w14:paraId="10F7818F" w14:textId="64083D79" w:rsidR="0062085C" w:rsidRPr="00107CC0" w:rsidRDefault="00107CC0" w:rsidP="00C05632">
            <w:pPr>
              <w:pStyle w:val="LDStandardBodyText"/>
              <w:rPr>
                <w:iCs/>
                <w:rPrChange w:id="653" w:author="Logan Wu" w:date="2021-12-15T16:28:00Z">
                  <w:rPr/>
                </w:rPrChange>
              </w:rPr>
            </w:pPr>
            <w:ins w:id="654" w:author="Logan Wu" w:date="2021-12-15T16:28:00Z">
              <w:r w:rsidRPr="00107CC0">
                <w:rPr>
                  <w:iCs/>
                  <w:rPrChange w:id="655" w:author="Logan Wu" w:date="2021-12-15T16:28:00Z">
                    <w:rPr>
                      <w:iCs/>
                      <w:color w:val="7030A0"/>
                    </w:rPr>
                  </w:rPrChange>
                </w:rPr>
                <w:t>Data will only be stored on password-protected, WEHI-administered machines.</w:t>
              </w:r>
            </w:ins>
            <w:del w:id="656" w:author="Logan Wu" w:date="2021-12-15T16:28:00Z">
              <w:r w:rsidR="006437DA" w:rsidRPr="00AB62B9" w:rsidDel="00107CC0">
                <w:rPr>
                  <w:i/>
                  <w:color w:val="7030A0"/>
                </w:rPr>
                <w:delText xml:space="preserve"> </w:delText>
              </w:r>
            </w:del>
          </w:p>
        </w:tc>
      </w:tr>
    </w:tbl>
    <w:p w14:paraId="540B6C00" w14:textId="77777777" w:rsidR="0057189C" w:rsidRDefault="0057189C" w:rsidP="00322723">
      <w:pPr>
        <w:pStyle w:val="LDStandardBodyText"/>
        <w:rPr>
          <w:b/>
        </w:rPr>
      </w:pPr>
    </w:p>
    <w:p w14:paraId="171C2894" w14:textId="77777777" w:rsidR="0057189C" w:rsidRDefault="0057189C" w:rsidP="00D03FFE">
      <w:pPr>
        <w:pStyle w:val="LDStandardBodyText"/>
        <w:ind w:left="2550" w:hanging="2550"/>
      </w:pPr>
    </w:p>
    <w:bookmarkEnd w:id="579"/>
    <w:p w14:paraId="047E27EC" w14:textId="77777777" w:rsidR="009E040D" w:rsidRDefault="009E040D" w:rsidP="009E040D"/>
    <w:sectPr w:rsidR="009E040D" w:rsidSect="00D03FFE">
      <w:headerReference w:type="even" r:id="rId30"/>
      <w:headerReference w:type="default" r:id="rId31"/>
      <w:headerReference w:type="first" r:id="rId32"/>
      <w:pgSz w:w="11906" w:h="16838" w:code="9"/>
      <w:pgMar w:top="851" w:right="1134" w:bottom="851" w:left="1701"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31B6C" w14:textId="77777777" w:rsidR="00963990" w:rsidRDefault="00963990">
      <w:r>
        <w:separator/>
      </w:r>
    </w:p>
    <w:p w14:paraId="578FDE97" w14:textId="77777777" w:rsidR="00963990" w:rsidRDefault="00963990"/>
  </w:endnote>
  <w:endnote w:type="continuationSeparator" w:id="0">
    <w:p w14:paraId="57663747" w14:textId="77777777" w:rsidR="00963990" w:rsidRDefault="00963990">
      <w:r>
        <w:continuationSeparator/>
      </w:r>
    </w:p>
    <w:p w14:paraId="07638D9E" w14:textId="77777777" w:rsidR="00963990" w:rsidRDefault="00963990"/>
  </w:endnote>
  <w:endnote w:type="continuationNotice" w:id="1">
    <w:p w14:paraId="5ADFAF74" w14:textId="77777777" w:rsidR="00963990" w:rsidRDefault="009639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4965B" w14:textId="77777777" w:rsidR="00BE48B8" w:rsidRPr="00064E73" w:rsidRDefault="00BE48B8" w:rsidP="00064E73">
    <w:pPr>
      <w:pStyle w:val="Footer"/>
      <w:spacing w:before="0"/>
    </w:pPr>
  </w:p>
  <w:p w14:paraId="4DB8DD86" w14:textId="77777777" w:rsidR="00BE48B8" w:rsidRPr="00363243" w:rsidRDefault="00BE48B8" w:rsidP="00363243">
    <w:pPr>
      <w:pStyle w:val="Footer"/>
      <w:spacing w:before="0"/>
    </w:pPr>
  </w:p>
  <w:p w14:paraId="48174DED" w14:textId="77777777" w:rsidR="00BE48B8" w:rsidRPr="00241FBA" w:rsidRDefault="00BE48B8" w:rsidP="00241FBA">
    <w:pPr>
      <w:pStyle w:val="Footer"/>
      <w:spacing w:before="0"/>
    </w:pPr>
  </w:p>
  <w:p w14:paraId="41154B53" w14:textId="77777777" w:rsidR="00BE48B8" w:rsidRPr="003B12A5" w:rsidRDefault="00BE48B8">
    <w:pPr>
      <w:pStyle w:val="Footer"/>
      <w:spacing w:before="0"/>
    </w:pPr>
  </w:p>
  <w:p w14:paraId="68F77AE7" w14:textId="5CCCCEBA" w:rsidR="00BE48B8" w:rsidRPr="00EB0872" w:rsidRDefault="00BE48B8" w:rsidP="00EB0872">
    <w:pPr>
      <w:pStyle w:val="Footer"/>
      <w:spacing w:before="0"/>
    </w:pPr>
  </w:p>
  <w:p w14:paraId="58FD743A" w14:textId="08940337" w:rsidR="00BE48B8" w:rsidRPr="00D03FFE" w:rsidRDefault="00BE48B8" w:rsidP="00D03FFE">
    <w:pPr>
      <w:pStyle w:val="Footer"/>
      <w:spacing w:before="0"/>
    </w:pPr>
  </w:p>
  <w:p w14:paraId="314C0CE1" w14:textId="5B1DECC1" w:rsidR="00BE48B8" w:rsidRPr="00D03FFE" w:rsidRDefault="00BE48B8" w:rsidP="00D03FFE">
    <w:pPr>
      <w:pStyle w:val="Footer"/>
      <w:spacing w:before="0"/>
    </w:pPr>
  </w:p>
  <w:p w14:paraId="54674E56" w14:textId="79BF668E" w:rsidR="00BE48B8" w:rsidRPr="005C7178" w:rsidRDefault="00BE48B8" w:rsidP="005C7178">
    <w:pPr>
      <w:pStyle w:val="Footer"/>
      <w:spacing w:before="0"/>
    </w:pPr>
  </w:p>
  <w:p w14:paraId="7DE7BC7A" w14:textId="28F84EDB" w:rsidR="00BE48B8" w:rsidRPr="001C362A" w:rsidRDefault="00BE48B8" w:rsidP="001C362A">
    <w:pPr>
      <w:pStyle w:val="Footer"/>
      <w:spacing w:before="0"/>
    </w:pPr>
    <w:r w:rsidRPr="001C362A">
      <w:t>3415782_10\C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7284" w14:textId="082920F1" w:rsidR="00BE48B8" w:rsidRPr="00064E73" w:rsidRDefault="00BE48B8" w:rsidP="00064E73">
    <w:pPr>
      <w:pStyle w:val="Footer"/>
      <w:spacing w:before="0"/>
    </w:pPr>
    <w:r>
      <w:rPr>
        <w:noProof/>
      </w:rPr>
      <mc:AlternateContent>
        <mc:Choice Requires="wps">
          <w:drawing>
            <wp:anchor distT="0" distB="0" distL="114300" distR="114300" simplePos="0" relativeHeight="251659125" behindDoc="0" locked="0" layoutInCell="0" allowOverlap="1" wp14:anchorId="2CE184CF" wp14:editId="027CED3C">
              <wp:simplePos x="0" y="9365456"/>
              <wp:positionH relativeFrom="page">
                <wp:align>center</wp:align>
              </wp:positionH>
              <wp:positionV relativeFrom="page">
                <wp:align>bottom</wp:align>
              </wp:positionV>
              <wp:extent cx="7772400" cy="502285"/>
              <wp:effectExtent l="0" t="0" r="0" b="12065"/>
              <wp:wrapNone/>
              <wp:docPr id="1" name="MSIPCM5bb349edaa7cc3c0d029238d" descr="{&quot;HashCode&quot;:904758361,&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99E45" w14:textId="45219269"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CE184CF" id="_x0000_t202" coordsize="21600,21600" o:spt="202" path="m,l,21600r21600,l21600,xe">
              <v:stroke joinstyle="miter"/>
              <v:path gradientshapeok="t" o:connecttype="rect"/>
            </v:shapetype>
            <v:shape id="MSIPCM5bb349edaa7cc3c0d029238d" o:spid="_x0000_s1026" type="#_x0000_t202" alt="{&quot;HashCode&quot;:904758361,&quot;Height&quot;:9999999.0,&quot;Width&quot;:9999999.0,&quot;Placement&quot;:&quot;Footer&quot;,&quot;Index&quot;:&quot;Primary&quot;,&quot;Section&quot;:1,&quot;Top&quot;:0.0,&quot;Left&quot;:0.0}" style="position:absolute;margin-left:0;margin-top:0;width:612pt;height:39.55pt;z-index:251659125;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" o:allowincell="f" filled="f" stroked="f" strokeweight=".5pt">
              <v:textbox inset=",0,,0">
                <w:txbxContent>
                  <w:p w14:paraId="3A599E45" w14:textId="45219269"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p w14:paraId="7B2E0E90" w14:textId="77777777" w:rsidR="00BE48B8" w:rsidRPr="00363243" w:rsidRDefault="00BE48B8" w:rsidP="00363243">
    <w:pPr>
      <w:pStyle w:val="Footer"/>
      <w:spacing w:before="0"/>
    </w:pPr>
  </w:p>
  <w:p w14:paraId="30F197A2" w14:textId="77777777" w:rsidR="00BE48B8" w:rsidRPr="00656B83" w:rsidRDefault="00BE48B8">
    <w:pPr>
      <w:pStyle w:val="Footer"/>
      <w:spacing w:before="0"/>
    </w:pPr>
  </w:p>
  <w:p w14:paraId="3F52FC4A" w14:textId="77777777" w:rsidR="00BE48B8" w:rsidRPr="003B12A5" w:rsidRDefault="00BE48B8">
    <w:pPr>
      <w:pStyle w:val="Footer"/>
      <w:spacing w:before="0"/>
    </w:pPr>
  </w:p>
  <w:p w14:paraId="6DA585F0" w14:textId="39CF410F" w:rsidR="00BE48B8" w:rsidRPr="00EB0872" w:rsidRDefault="00BE48B8" w:rsidP="00EB0872">
    <w:pPr>
      <w:pStyle w:val="Footer"/>
      <w:spacing w:before="0"/>
    </w:pPr>
  </w:p>
  <w:p w14:paraId="0555E3C2" w14:textId="4C77B481" w:rsidR="00BE48B8" w:rsidRPr="00D03FFE" w:rsidRDefault="00BE48B8" w:rsidP="00D03FFE">
    <w:pPr>
      <w:pStyle w:val="Footer"/>
      <w:spacing w:before="0"/>
    </w:pPr>
  </w:p>
  <w:p w14:paraId="27548FB5" w14:textId="1E17815E" w:rsidR="00BE48B8" w:rsidRPr="00D03FFE" w:rsidRDefault="00BE48B8" w:rsidP="00D03FFE">
    <w:pPr>
      <w:pStyle w:val="Footer"/>
      <w:spacing w:before="0"/>
    </w:pPr>
  </w:p>
  <w:p w14:paraId="107B3EEF" w14:textId="716A06C0" w:rsidR="00BE48B8" w:rsidRPr="005C7178" w:rsidRDefault="00BE48B8" w:rsidP="005C7178">
    <w:pPr>
      <w:pStyle w:val="Footer"/>
      <w:spacing w:before="0"/>
    </w:pPr>
  </w:p>
  <w:p w14:paraId="5B1F61B7" w14:textId="5DF49CCB" w:rsidR="00BE48B8" w:rsidRPr="001C362A" w:rsidRDefault="00BE48B8" w:rsidP="001C362A">
    <w:pPr>
      <w:pStyle w:val="Footer"/>
      <w:spacing w:before="0"/>
    </w:pPr>
    <w:r w:rsidRPr="001C362A">
      <w:t>3415782_10\C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8C1A" w14:textId="02587C35" w:rsidR="00BE48B8" w:rsidRPr="001C362A" w:rsidRDefault="00BE48B8" w:rsidP="001C362A">
    <w:pPr>
      <w:pStyle w:val="Footer"/>
      <w:spacing w:before="0"/>
    </w:pPr>
    <w:r>
      <w:rPr>
        <w:noProof/>
      </w:rPr>
      <mc:AlternateContent>
        <mc:Choice Requires="wps">
          <w:drawing>
            <wp:anchor distT="0" distB="0" distL="114300" distR="114300" simplePos="0" relativeHeight="251659513" behindDoc="0" locked="0" layoutInCell="0" allowOverlap="1" wp14:anchorId="17A1B6E0" wp14:editId="6D896E15">
              <wp:simplePos x="0" y="0"/>
              <wp:positionH relativeFrom="page">
                <wp:align>center</wp:align>
              </wp:positionH>
              <wp:positionV relativeFrom="page">
                <wp:align>bottom</wp:align>
              </wp:positionV>
              <wp:extent cx="7772400" cy="502285"/>
              <wp:effectExtent l="0" t="0" r="0" b="12065"/>
              <wp:wrapNone/>
              <wp:docPr id="3" name="MSIPCMd4214a7a8c9f1f8807058283" descr="{&quot;HashCode&quot;:904758361,&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6CF02E" w14:textId="293E5AB8"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17A1B6E0" id="_x0000_t202" coordsize="21600,21600" o:spt="202" path="m,l,21600r21600,l21600,xe">
              <v:stroke joinstyle="miter"/>
              <v:path gradientshapeok="t" o:connecttype="rect"/>
            </v:shapetype>
            <v:shape id="MSIPCMd4214a7a8c9f1f8807058283" o:spid="_x0000_s1027" type="#_x0000_t202" alt="{&quot;HashCode&quot;:904758361,&quot;Height&quot;:9999999.0,&quot;Width&quot;:9999999.0,&quot;Placement&quot;:&quot;Footer&quot;,&quot;Index&quot;:&quot;FirstPage&quot;,&quot;Section&quot;:1,&quot;Top&quot;:0.0,&quot;Left&quot;:0.0}" style="position:absolute;margin-left:0;margin-top:0;width:612pt;height:39.55pt;z-index:251659513;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" o:allowincell="f" filled="f" stroked="f" strokeweight=".5pt">
              <v:textbox inset=",0,,0">
                <w:txbxContent>
                  <w:p w14:paraId="1E6CF02E" w14:textId="293E5AB8"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BDC37" w14:textId="69F5F5E2" w:rsidR="00BE48B8" w:rsidRPr="00D03FFE" w:rsidRDefault="00BE48B8" w:rsidP="00D03FFE">
    <w:pPr>
      <w:pStyle w:val="Footer"/>
      <w:spacing w:before="0"/>
    </w:pPr>
    <w:r>
      <w:rPr>
        <w:noProof/>
      </w:rPr>
      <mc:AlternateContent>
        <mc:Choice Requires="wps">
          <w:drawing>
            <wp:anchor distT="0" distB="0" distL="114300" distR="114300" simplePos="0" relativeHeight="251660766" behindDoc="0" locked="0" layoutInCell="0" allowOverlap="1" wp14:anchorId="1BE6C71B" wp14:editId="49087772">
              <wp:simplePos x="0" y="0"/>
              <wp:positionH relativeFrom="page">
                <wp:align>center</wp:align>
              </wp:positionH>
              <wp:positionV relativeFrom="page">
                <wp:align>bottom</wp:align>
              </wp:positionV>
              <wp:extent cx="7772400" cy="502285"/>
              <wp:effectExtent l="0" t="0" r="0" b="12065"/>
              <wp:wrapNone/>
              <wp:docPr id="4" name="MSIPCMf0284a45b9eadd1017419a01" descr="{&quot;HashCode&quot;:904758361,&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2556C8" w14:textId="7CA98BFF"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1BE6C71B" id="_x0000_t202" coordsize="21600,21600" o:spt="202" path="m,l,21600r21600,l21600,xe">
              <v:stroke joinstyle="miter"/>
              <v:path gradientshapeok="t" o:connecttype="rect"/>
            </v:shapetype>
            <v:shape id="MSIPCMf0284a45b9eadd1017419a01" o:spid="_x0000_s1028" type="#_x0000_t202" alt="{&quot;HashCode&quot;:904758361,&quot;Height&quot;:9999999.0,&quot;Width&quot;:9999999.0,&quot;Placement&quot;:&quot;Footer&quot;,&quot;Index&quot;:&quot;Primary&quot;,&quot;Section&quot;:2,&quot;Top&quot;:0.0,&quot;Left&quot;:0.0}" style="position:absolute;margin-left:0;margin-top:0;width:612pt;height:39.55pt;z-index:251660766;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" o:allowincell="f" filled="f" stroked="f" strokeweight=".5pt">
              <v:textbox inset=",0,,0">
                <w:txbxContent>
                  <w:p w14:paraId="4C2556C8" w14:textId="7CA98BFF"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p w14:paraId="3C17A123" w14:textId="762932AD" w:rsidR="00BE48B8" w:rsidRPr="00D03FFE" w:rsidRDefault="00BE48B8" w:rsidP="00D03FFE">
    <w:pPr>
      <w:pStyle w:val="Footer"/>
      <w:spacing w:before="0"/>
    </w:pPr>
  </w:p>
  <w:p w14:paraId="3BB850B0" w14:textId="0260F37E" w:rsidR="00BE48B8" w:rsidRPr="005C7178" w:rsidRDefault="00BE48B8" w:rsidP="005C7178">
    <w:pPr>
      <w:pStyle w:val="Footer"/>
      <w:spacing w:before="0"/>
    </w:pPr>
  </w:p>
  <w:p w14:paraId="37BF65E8" w14:textId="13D6AB94" w:rsidR="00BE48B8" w:rsidRPr="001C362A" w:rsidRDefault="00BE48B8" w:rsidP="001C362A">
    <w:pPr>
      <w:pStyle w:val="Footer"/>
      <w:spacing w:befor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2DFCA" w14:textId="62F2AB9D" w:rsidR="00BE48B8" w:rsidRPr="00D03FFE" w:rsidRDefault="00BE48B8" w:rsidP="00D03FFE">
    <w:pPr>
      <w:pStyle w:val="Footer"/>
      <w:spacing w:before="0"/>
    </w:pPr>
    <w:r>
      <w:rPr>
        <w:noProof/>
      </w:rPr>
      <mc:AlternateContent>
        <mc:Choice Requires="wps">
          <w:drawing>
            <wp:anchor distT="0" distB="0" distL="114300" distR="114300" simplePos="0" relativeHeight="251660974" behindDoc="0" locked="0" layoutInCell="0" allowOverlap="1" wp14:anchorId="12AE9741" wp14:editId="11983B67">
              <wp:simplePos x="0" y="0"/>
              <wp:positionH relativeFrom="page">
                <wp:align>center</wp:align>
              </wp:positionH>
              <wp:positionV relativeFrom="page">
                <wp:align>bottom</wp:align>
              </wp:positionV>
              <wp:extent cx="7772400" cy="502285"/>
              <wp:effectExtent l="0" t="0" r="0" b="12065"/>
              <wp:wrapNone/>
              <wp:docPr id="6" name="MSIPCM334f42c1960da3735fb46370" descr="{&quot;HashCode&quot;:904758361,&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1E7A3C" w14:textId="6C4A666E"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12AE9741" id="_x0000_t202" coordsize="21600,21600" o:spt="202" path="m,l,21600r21600,l21600,xe">
              <v:stroke joinstyle="miter"/>
              <v:path gradientshapeok="t" o:connecttype="rect"/>
            </v:shapetype>
            <v:shape id="MSIPCM334f42c1960da3735fb46370" o:spid="_x0000_s1029" type="#_x0000_t202" alt="{&quot;HashCode&quot;:904758361,&quot;Height&quot;:9999999.0,&quot;Width&quot;:9999999.0,&quot;Placement&quot;:&quot;Footer&quot;,&quot;Index&quot;:&quot;FirstPage&quot;,&quot;Section&quot;:2,&quot;Top&quot;:0.0,&quot;Left&quot;:0.0}" style="position:absolute;margin-left:0;margin-top:0;width:612pt;height:39.55pt;z-index:25166097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" o:allowincell="f" filled="f" stroked="f" strokeweight=".5pt">
              <v:textbox inset=",0,,0">
                <w:txbxContent>
                  <w:p w14:paraId="721E7A3C" w14:textId="6C4A666E"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p w14:paraId="0AB3FA8B" w14:textId="4F98B4D5" w:rsidR="00BE48B8" w:rsidRPr="00D03FFE" w:rsidRDefault="00BE48B8" w:rsidP="00D03FFE">
    <w:pPr>
      <w:pStyle w:val="Footer"/>
      <w:spacing w:before="0"/>
    </w:pPr>
  </w:p>
  <w:p w14:paraId="35D67B48" w14:textId="471773B7" w:rsidR="00BE48B8" w:rsidRPr="005C7178" w:rsidRDefault="00BE48B8" w:rsidP="005C7178">
    <w:pPr>
      <w:pStyle w:val="Footer"/>
      <w:spacing w:before="0"/>
    </w:pPr>
  </w:p>
  <w:p w14:paraId="33001523" w14:textId="75B025CB" w:rsidR="00BE48B8" w:rsidRPr="001C362A" w:rsidRDefault="00BE48B8" w:rsidP="001C362A">
    <w:pPr>
      <w:pStyle w:val="Footer"/>
      <w:spacing w:before="0"/>
    </w:pPr>
    <w:r w:rsidRPr="001C362A">
      <w:t>3415782_10\C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6BB7A" w14:textId="14DA1F90" w:rsidR="00BE48B8" w:rsidRPr="001C362A" w:rsidRDefault="00BE48B8" w:rsidP="001C362A">
    <w:pPr>
      <w:pStyle w:val="Footer"/>
      <w:spacing w:before="0"/>
    </w:pPr>
    <w:r>
      <w:rPr>
        <w:noProof/>
      </w:rPr>
      <mc:AlternateContent>
        <mc:Choice Requires="wps">
          <w:drawing>
            <wp:anchor distT="0" distB="0" distL="114300" distR="114300" simplePos="0" relativeHeight="251661791" behindDoc="0" locked="0" layoutInCell="0" allowOverlap="1" wp14:anchorId="0EF99641" wp14:editId="553E7AE2">
              <wp:simplePos x="0" y="0"/>
              <wp:positionH relativeFrom="page">
                <wp:align>center</wp:align>
              </wp:positionH>
              <wp:positionV relativeFrom="page">
                <wp:align>bottom</wp:align>
              </wp:positionV>
              <wp:extent cx="7772400" cy="502285"/>
              <wp:effectExtent l="0" t="0" r="0" b="12065"/>
              <wp:wrapNone/>
              <wp:docPr id="7" name="MSIPCM26b741a09a275c2eae5f2812" descr="{&quot;HashCode&quot;:904758361,&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94B091" w14:textId="34FF6943"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EF99641" id="_x0000_t202" coordsize="21600,21600" o:spt="202" path="m,l,21600r21600,l21600,xe">
              <v:stroke joinstyle="miter"/>
              <v:path gradientshapeok="t" o:connecttype="rect"/>
            </v:shapetype>
            <v:shape id="MSIPCM26b741a09a275c2eae5f2812" o:spid="_x0000_s1030" type="#_x0000_t202" alt="{&quot;HashCode&quot;:904758361,&quot;Height&quot;:9999999.0,&quot;Width&quot;:9999999.0,&quot;Placement&quot;:&quot;Footer&quot;,&quot;Index&quot;:&quot;Primary&quot;,&quot;Section&quot;:3,&quot;Top&quot;:0.0,&quot;Left&quot;:0.0}" style="position:absolute;margin-left:0;margin-top:0;width:612pt;height:39.55pt;z-index:251661791;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" o:allowincell="f" filled="f" stroked="f" strokeweight=".5pt">
              <v:textbox inset=",0,,0">
                <w:txbxContent>
                  <w:p w14:paraId="6A94B091" w14:textId="34FF6943"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6067" w14:textId="1CD53627" w:rsidR="00BE48B8" w:rsidRPr="00064E73" w:rsidRDefault="00BE48B8" w:rsidP="00064E73">
    <w:pPr>
      <w:pStyle w:val="Footer"/>
      <w:spacing w:before="0"/>
    </w:pPr>
    <w:r>
      <w:rPr>
        <w:noProof/>
      </w:rPr>
      <mc:AlternateContent>
        <mc:Choice Requires="wps">
          <w:drawing>
            <wp:anchor distT="0" distB="0" distL="114300" distR="114300" simplePos="0" relativeHeight="251662063" behindDoc="0" locked="0" layoutInCell="0" allowOverlap="1" wp14:anchorId="3A8B40B9" wp14:editId="444909E8">
              <wp:simplePos x="0" y="9365456"/>
              <wp:positionH relativeFrom="page">
                <wp:align>center</wp:align>
              </wp:positionH>
              <wp:positionV relativeFrom="page">
                <wp:align>bottom</wp:align>
              </wp:positionV>
              <wp:extent cx="7772400" cy="502285"/>
              <wp:effectExtent l="0" t="0" r="0" b="12065"/>
              <wp:wrapNone/>
              <wp:docPr id="8" name="MSIPCM8c464253a9a1a4e8dabd609d" descr="{&quot;HashCode&quot;:904758361,&quot;Height&quot;:9999999.0,&quot;Width&quot;:9999999.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3D7247" w14:textId="1A24F5D5"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A8B40B9" id="_x0000_t202" coordsize="21600,21600" o:spt="202" path="m,l,21600r21600,l21600,xe">
              <v:stroke joinstyle="miter"/>
              <v:path gradientshapeok="t" o:connecttype="rect"/>
            </v:shapetype>
            <v:shape id="MSIPCM8c464253a9a1a4e8dabd609d" o:spid="_x0000_s1031" type="#_x0000_t202" alt="{&quot;HashCode&quot;:904758361,&quot;Height&quot;:9999999.0,&quot;Width&quot;:9999999.0,&quot;Placement&quot;:&quot;Footer&quot;,&quot;Index&quot;:&quot;FirstPage&quot;,&quot;Section&quot;:3,&quot;Top&quot;:0.0,&quot;Left&quot;:0.0}" style="position:absolute;margin-left:0;margin-top:0;width:612pt;height:39.55pt;z-index:251662063;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" o:allowincell="f" filled="f" stroked="f" strokeweight=".5pt">
              <v:textbox inset=",0,,0">
                <w:txbxContent>
                  <w:p w14:paraId="3A3D7247" w14:textId="1A24F5D5" w:rsidR="00BE48B8" w:rsidRPr="001906A9" w:rsidRDefault="001906A9" w:rsidP="001906A9">
                    <w:pPr>
                      <w:spacing w:after="0"/>
                      <w:jc w:val="center"/>
                      <w:rPr>
                        <w:rFonts w:ascii="Arial Black" w:hAnsi="Arial Black"/>
                        <w:color w:val="000000"/>
                        <w:sz w:val="20"/>
                      </w:rPr>
                    </w:pPr>
                    <w:r w:rsidRPr="001906A9">
                      <w:rPr>
                        <w:rFonts w:ascii="Arial Black" w:hAnsi="Arial Black"/>
                        <w:color w:val="000000"/>
                        <w:sz w:val="20"/>
                      </w:rPr>
                      <w:t>OFFICIAL</w:t>
                    </w:r>
                  </w:p>
                </w:txbxContent>
              </v:textbox>
              <w10:wrap anchorx="page" anchory="page"/>
            </v:shape>
          </w:pict>
        </mc:Fallback>
      </mc:AlternateContent>
    </w:r>
  </w:p>
  <w:p w14:paraId="26DB450F" w14:textId="77777777" w:rsidR="00BE48B8" w:rsidRPr="00363243" w:rsidRDefault="00BE48B8" w:rsidP="00363243">
    <w:pPr>
      <w:pStyle w:val="Footer"/>
      <w:spacing w:before="0"/>
    </w:pPr>
  </w:p>
  <w:p w14:paraId="44F50AAB" w14:textId="77777777" w:rsidR="00BE48B8" w:rsidRPr="00656B83" w:rsidRDefault="00BE48B8">
    <w:pPr>
      <w:pStyle w:val="Footer"/>
      <w:spacing w:before="0"/>
    </w:pPr>
  </w:p>
  <w:p w14:paraId="07A72122" w14:textId="77777777" w:rsidR="00BE48B8" w:rsidRPr="003B12A5" w:rsidRDefault="00BE48B8">
    <w:pPr>
      <w:pStyle w:val="Footer"/>
      <w:spacing w:before="0"/>
    </w:pPr>
  </w:p>
  <w:p w14:paraId="31AED51E" w14:textId="710E6601" w:rsidR="00BE48B8" w:rsidRPr="00EB0872" w:rsidRDefault="00BE48B8" w:rsidP="00EB0872">
    <w:pPr>
      <w:pStyle w:val="Footer"/>
      <w:spacing w:before="0"/>
    </w:pPr>
  </w:p>
  <w:p w14:paraId="5F839DA2" w14:textId="316D324F" w:rsidR="00BE48B8" w:rsidRPr="00D03FFE" w:rsidRDefault="00BE48B8" w:rsidP="00D03FFE">
    <w:pPr>
      <w:pStyle w:val="Footer"/>
      <w:spacing w:before="0"/>
    </w:pPr>
  </w:p>
  <w:p w14:paraId="452FC4A9" w14:textId="70A5D898" w:rsidR="00BE48B8" w:rsidRPr="00D03FFE" w:rsidRDefault="00BE48B8" w:rsidP="00D03FFE">
    <w:pPr>
      <w:pStyle w:val="Footer"/>
      <w:spacing w:before="0"/>
    </w:pPr>
  </w:p>
  <w:p w14:paraId="49C3D3F7" w14:textId="60600869" w:rsidR="00BE48B8" w:rsidRPr="005C7178" w:rsidRDefault="00BE48B8" w:rsidP="005C7178">
    <w:pPr>
      <w:pStyle w:val="Footer"/>
      <w:spacing w:before="0"/>
    </w:pPr>
  </w:p>
  <w:p w14:paraId="35414CD2" w14:textId="252CE07E" w:rsidR="00BE48B8" w:rsidRPr="001C362A" w:rsidRDefault="00BE48B8" w:rsidP="001C362A">
    <w:pPr>
      <w:pStyle w:val="Footer"/>
      <w:spacing w:before="0"/>
    </w:pPr>
    <w:r w:rsidRPr="001C362A">
      <w:t>3415782_10\C</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E17B" w14:textId="465B6E06" w:rsidR="00BE48B8" w:rsidRPr="001C362A" w:rsidRDefault="00BE48B8" w:rsidP="001C362A">
    <w:pPr>
      <w:pStyle w:val="Footer"/>
      <w:spacing w:before="0"/>
    </w:pPr>
    <w:r>
      <w:rPr>
        <w:noProof/>
      </w:rPr>
      <mc:AlternateContent>
        <mc:Choice Requires="wps">
          <w:drawing>
            <wp:anchor distT="0" distB="0" distL="114300" distR="114300" simplePos="0" relativeHeight="251663360" behindDoc="0" locked="0" layoutInCell="0" allowOverlap="1" wp14:anchorId="3C98BEC9" wp14:editId="72D6D3B9">
              <wp:simplePos x="0" y="0"/>
              <wp:positionH relativeFrom="page">
                <wp:align>center</wp:align>
              </wp:positionH>
              <wp:positionV relativeFrom="page">
                <wp:align>bottom</wp:align>
              </wp:positionV>
              <wp:extent cx="7772400" cy="502285"/>
              <wp:effectExtent l="0" t="0" r="0" b="12065"/>
              <wp:wrapNone/>
              <wp:docPr id="9" name="MSIPCMeeb44bc488cb234ed88244b2" descr="{&quot;HashCode&quot;:904758361,&quot;Height&quot;:9999999.0,&quot;Width&quot;:9999999.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5022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5C596D" w14:textId="2AE8416D" w:rsidR="00BE48B8" w:rsidRPr="00107CC0" w:rsidRDefault="00107CC0" w:rsidP="00107CC0">
                          <w:pPr>
                            <w:spacing w:after="0"/>
                            <w:jc w:val="center"/>
                            <w:rPr>
                              <w:rFonts w:ascii="Arial Black" w:hAnsi="Arial Black"/>
                              <w:color w:val="000000"/>
                              <w:sz w:val="20"/>
                            </w:rPr>
                          </w:pPr>
                          <w:r w:rsidRPr="00107CC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C98BEC9" id="_x0000_t202" coordsize="21600,21600" o:spt="202" path="m,l,21600r21600,l21600,xe">
              <v:stroke joinstyle="miter"/>
              <v:path gradientshapeok="t" o:connecttype="rect"/>
            </v:shapetype>
            <v:shape id="MSIPCMeeb44bc488cb234ed88244b2" o:spid="_x0000_s1033" type="#_x0000_t202" alt="{&quot;HashCode&quot;:904758361,&quot;Height&quot;:9999999.0,&quot;Width&quot;:9999999.0,&quot;Placement&quot;:&quot;Footer&quot;,&quot;Index&quot;:&quot;Primary&quot;,&quot;Section&quot;:4,&quot;Top&quot;:0.0,&quot;Left&quot;:0.0}" style="position:absolute;margin-left:0;margin-top:0;width:612pt;height:39.55pt;z-index:25166336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" o:allowincell="f" filled="f" stroked="f" strokeweight=".5pt">
              <v:textbox inset=",0,,0">
                <w:txbxContent>
                  <w:p w14:paraId="175C596D" w14:textId="2AE8416D" w:rsidR="00BE48B8" w:rsidRPr="00107CC0" w:rsidRDefault="00107CC0" w:rsidP="00107CC0">
                    <w:pPr>
                      <w:spacing w:after="0"/>
                      <w:jc w:val="center"/>
                      <w:rPr>
                        <w:rFonts w:ascii="Arial Black" w:hAnsi="Arial Black"/>
                        <w:color w:val="000000"/>
                        <w:sz w:val="20"/>
                      </w:rPr>
                    </w:pPr>
                    <w:r w:rsidRPr="00107CC0">
                      <w:rPr>
                        <w:rFonts w:ascii="Arial Black" w:hAnsi="Arial Black"/>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B85EF" w14:textId="77777777" w:rsidR="00963990" w:rsidRDefault="00963990">
      <w:r>
        <w:separator/>
      </w:r>
    </w:p>
    <w:p w14:paraId="502DEC01" w14:textId="77777777" w:rsidR="00963990" w:rsidRDefault="00963990"/>
  </w:footnote>
  <w:footnote w:type="continuationSeparator" w:id="0">
    <w:p w14:paraId="4B153434" w14:textId="77777777" w:rsidR="00963990" w:rsidRDefault="00963990">
      <w:r>
        <w:continuationSeparator/>
      </w:r>
    </w:p>
    <w:p w14:paraId="07807B8C" w14:textId="77777777" w:rsidR="00963990" w:rsidRDefault="00963990"/>
  </w:footnote>
  <w:footnote w:type="continuationNotice" w:id="1">
    <w:p w14:paraId="78CE29F0" w14:textId="77777777" w:rsidR="00963990" w:rsidRDefault="0096399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25B38" w14:textId="44F0F3F4" w:rsidR="00BE48B8" w:rsidRPr="005E6A70" w:rsidRDefault="00BE48B8" w:rsidP="005E6A70">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2798A" w14:textId="03071AF9" w:rsidR="00BE48B8" w:rsidRDefault="00BE48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46D4B" w14:textId="0E2EB767" w:rsidR="00BE48B8" w:rsidRDefault="00BE48B8">
    <w:pPr>
      <w:pStyle w:val="Header"/>
    </w:pPr>
    <w:r>
      <w:rPr>
        <w:noProof/>
        <w:lang w:eastAsia="en-AU"/>
      </w:rPr>
      <mc:AlternateContent>
        <mc:Choice Requires="wps">
          <w:drawing>
            <wp:anchor distT="0" distB="0" distL="114300" distR="114300" simplePos="0" relativeHeight="251653120" behindDoc="1" locked="0" layoutInCell="0" allowOverlap="1" wp14:anchorId="242E6DB2" wp14:editId="19192EEA">
              <wp:simplePos x="0" y="0"/>
              <wp:positionH relativeFrom="margin">
                <wp:align>center</wp:align>
              </wp:positionH>
              <wp:positionV relativeFrom="margin">
                <wp:align>center</wp:align>
              </wp:positionV>
              <wp:extent cx="5801360" cy="2320290"/>
              <wp:effectExtent l="0" t="1571625" r="0" b="1270635"/>
              <wp:wrapNone/>
              <wp:docPr id="2" name="WordArt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23202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F7EC7D" w14:textId="77777777" w:rsidR="00BE48B8" w:rsidRDefault="00BE48B8" w:rsidP="00806AF8">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2E6DB2" id="_x0000_t202" coordsize="21600,21600" o:spt="202" path="m,l,21600r21600,l21600,xe">
              <v:stroke joinstyle="miter"/>
              <v:path gradientshapeok="t" o:connecttype="rect"/>
            </v:shapetype>
            <v:shape id="WordArt 60" o:spid="_x0000_s1034" type="#_x0000_t202" style="position:absolute;margin-left:0;margin-top:0;width:456.8pt;height:182.7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" o:allowincell="f" filled="f" stroked="f">
              <v:stroke joinstyle="round"/>
              <o:lock v:ext="edit" shapetype="t"/>
              <v:textbox style="mso-fit-shape-to-text:t">
                <w:txbxContent>
                  <w:p w14:paraId="71F7EC7D" w14:textId="77777777" w:rsidR="00BE48B8" w:rsidRDefault="00BE48B8" w:rsidP="00806AF8">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D7AFB" w14:textId="3BF2E3F8" w:rsidR="00BE48B8" w:rsidRDefault="00BE48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90A71" w14:textId="6222AD77" w:rsidR="00BE48B8" w:rsidRDefault="00BE48B8" w:rsidP="00D32C92">
    <w:pPr>
      <w:pStyle w:val="Header"/>
    </w:pPr>
    <w:sdt>
      <w:sdtPr>
        <w:id w:val="-825588935"/>
        <w:docPartObj>
          <w:docPartGallery w:val="Watermarks"/>
          <w:docPartUnique/>
        </w:docPartObj>
      </w:sdtPr>
      <w:sdtContent>
        <w:r>
          <w:rPr>
            <w:noProof/>
            <w:lang w:val="en-US" w:eastAsia="zh-TW"/>
          </w:rPr>
          <w:pict w14:anchorId="015C3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p w14:paraId="5B4BA6C1" w14:textId="6C60F3D4" w:rsidR="00BE48B8" w:rsidRDefault="00BE48B8" w:rsidP="00D03FFE">
    <w:pPr>
      <w:pStyle w:val="Attachment"/>
      <w:numPr>
        <w:ilvl w:val="0"/>
        <w:numId w:val="0"/>
      </w:num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7BE4A" w14:textId="2D15E4AF" w:rsidR="00BE48B8" w:rsidRDefault="00BE4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19C07" w14:textId="6974248F" w:rsidR="00BE48B8" w:rsidRDefault="00BE48B8" w:rsidP="006C0AA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09094" w14:textId="242244D2" w:rsidR="00BE48B8" w:rsidRDefault="00BE48B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F0E9C" w14:textId="51B7023B" w:rsidR="00BE48B8" w:rsidRDefault="00BE48B8" w:rsidP="0093200D">
    <w:pPr>
      <w:pStyle w:val="Header"/>
    </w:pPr>
    <w:r>
      <w:t>Table of Contents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BAB85" w14:textId="31717C12" w:rsidR="00BE48B8" w:rsidRPr="00EB5A1C" w:rsidRDefault="00BE48B8" w:rsidP="009F48E5">
    <w:pPr>
      <w:pStyle w:val="Header"/>
    </w:pPr>
    <w:r>
      <w:t>Table of Contents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B6262" w14:textId="6F603778" w:rsidR="00BE48B8" w:rsidRDefault="00BE48B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31958" w14:textId="7D9635E3" w:rsidR="00BE48B8" w:rsidRDefault="00BE48B8" w:rsidP="006D47CB">
    <w:pPr>
      <w:pStyle w:val="Head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35E1" w14:textId="74DD7862" w:rsidR="00BE48B8" w:rsidRDefault="00BE48B8" w:rsidP="00712DBF">
    <w:pPr>
      <w:pStyle w:val="LDStandardBodyTex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C28FE" w14:textId="313E902F" w:rsidR="00BE48B8" w:rsidRDefault="00BE48B8">
    <w:pPr>
      <w:pStyle w:val="Header"/>
    </w:pPr>
    <w:r>
      <w:rPr>
        <w:noProof/>
        <w:lang w:eastAsia="en-AU"/>
      </w:rPr>
      <mc:AlternateContent>
        <mc:Choice Requires="wps">
          <w:drawing>
            <wp:anchor distT="0" distB="0" distL="114300" distR="114300" simplePos="0" relativeHeight="251654144" behindDoc="1" locked="0" layoutInCell="0" allowOverlap="1" wp14:anchorId="7DCAC30F" wp14:editId="489FB796">
              <wp:simplePos x="0" y="0"/>
              <wp:positionH relativeFrom="margin">
                <wp:align>center</wp:align>
              </wp:positionH>
              <wp:positionV relativeFrom="margin">
                <wp:align>center</wp:align>
              </wp:positionV>
              <wp:extent cx="5801360" cy="2320290"/>
              <wp:effectExtent l="0" t="1571625" r="0" b="1270635"/>
              <wp:wrapNone/>
              <wp:docPr id="5" name="WordArt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23202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72FB7" w14:textId="77777777" w:rsidR="00BE48B8" w:rsidRDefault="00BE48B8" w:rsidP="00806AF8">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CAC30F" id="_x0000_t202" coordsize="21600,21600" o:spt="202" path="m,l,21600r21600,l21600,xe">
              <v:stroke joinstyle="miter"/>
              <v:path gradientshapeok="t" o:connecttype="rect"/>
            </v:shapetype>
            <v:shape id="WordArt 61" o:spid="_x0000_s1032" type="#_x0000_t202" style="position:absolute;margin-left:0;margin-top:0;width:456.8pt;height:182.7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" o:allowincell="f" filled="f" stroked="f">
              <v:stroke joinstyle="round"/>
              <o:lock v:ext="edit" shapetype="t"/>
              <v:textbox style="mso-fit-shape-to-text:t">
                <w:txbxContent>
                  <w:p w14:paraId="33B72FB7" w14:textId="77777777" w:rsidR="00BE48B8" w:rsidRDefault="00BE48B8" w:rsidP="00806AF8">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7165"/>
    <w:multiLevelType w:val="multilevel"/>
    <w:tmpl w:val="E8BC2ABE"/>
    <w:styleLink w:val="DeedSchedule"/>
    <w:lvl w:ilvl="0">
      <w:start w:val="1"/>
      <w:numFmt w:val="decimal"/>
      <w:lvlText w:val="Schedule %1"/>
      <w:lvlJc w:val="left"/>
      <w:pPr>
        <w:ind w:left="1985" w:hanging="1985"/>
      </w:pPr>
      <w:rPr>
        <w:rFonts w:hint="default"/>
      </w:rPr>
    </w:lvl>
    <w:lvl w:ilvl="1">
      <w:start w:val="1"/>
      <w:numFmt w:val="decimal"/>
      <w:lvlText w:val="%2."/>
      <w:lvlJc w:val="left"/>
      <w:pPr>
        <w:ind w:left="851" w:hanging="851"/>
      </w:pPr>
      <w:rPr>
        <w:rFonts w:hint="default"/>
      </w:rPr>
    </w:lvl>
    <w:lvl w:ilvl="2">
      <w:start w:val="1"/>
      <w:numFmt w:val="decimal"/>
      <w:lvlText w:val="%2.%3"/>
      <w:lvlJc w:val="left"/>
      <w:pPr>
        <w:ind w:left="851" w:hanging="851"/>
      </w:pPr>
      <w:rPr>
        <w:rFonts w:hint="default"/>
      </w:rPr>
    </w:lvl>
    <w:lvl w:ilvl="3">
      <w:start w:val="1"/>
      <w:numFmt w:val="lowerLetter"/>
      <w:lvlText w:val="(%4)"/>
      <w:lvlJc w:val="left"/>
      <w:pPr>
        <w:ind w:left="1701" w:hanging="850"/>
      </w:pPr>
      <w:rPr>
        <w:rFonts w:hint="default"/>
      </w:rPr>
    </w:lvl>
    <w:lvl w:ilvl="4">
      <w:start w:val="1"/>
      <w:numFmt w:val="lowerRoman"/>
      <w:lvlText w:val="(%5)"/>
      <w:lvlJc w:val="left"/>
      <w:pPr>
        <w:ind w:left="2552" w:hanging="851"/>
      </w:pPr>
      <w:rPr>
        <w:rFonts w:hint="default"/>
      </w:rPr>
    </w:lvl>
    <w:lvl w:ilvl="5">
      <w:start w:val="1"/>
      <w:numFmt w:val="upperLetter"/>
      <w:lvlText w:val="(%6)"/>
      <w:lvlJc w:val="left"/>
      <w:pPr>
        <w:tabs>
          <w:tab w:val="num" w:pos="2552"/>
        </w:tabs>
        <w:ind w:left="3402" w:hanging="850"/>
      </w:pPr>
      <w:rPr>
        <w:rFonts w:hint="default"/>
      </w:rPr>
    </w:lvl>
    <w:lvl w:ilvl="6">
      <w:start w:val="1"/>
      <w:numFmt w:val="upperRoman"/>
      <w:lvlText w:val="(%7)"/>
      <w:lvlJc w:val="left"/>
      <w:pPr>
        <w:ind w:left="4253" w:hanging="85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72652F"/>
    <w:multiLevelType w:val="multilevel"/>
    <w:tmpl w:val="381871AC"/>
    <w:styleLink w:val="DeedHeadings"/>
    <w:lvl w:ilvl="0">
      <w:start w:val="1"/>
      <w:numFmt w:val="decimal"/>
      <w:pStyle w:val="Heading1"/>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Letter"/>
      <w:pStyle w:val="Heading3"/>
      <w:lvlText w:val="(%3)"/>
      <w:lvlJc w:val="left"/>
      <w:pPr>
        <w:ind w:left="1701" w:hanging="850"/>
      </w:pPr>
      <w:rPr>
        <w:rFonts w:hint="default"/>
      </w:rPr>
    </w:lvl>
    <w:lvl w:ilvl="3">
      <w:start w:val="1"/>
      <w:numFmt w:val="lowerRoman"/>
      <w:pStyle w:val="Heading4"/>
      <w:lvlText w:val="(%4)"/>
      <w:lvlJc w:val="left"/>
      <w:pPr>
        <w:tabs>
          <w:tab w:val="num" w:pos="1701"/>
        </w:tabs>
        <w:ind w:left="2552" w:hanging="851"/>
      </w:pPr>
      <w:rPr>
        <w:rFonts w:hint="default"/>
      </w:rPr>
    </w:lvl>
    <w:lvl w:ilvl="4">
      <w:start w:val="1"/>
      <w:numFmt w:val="upperLetter"/>
      <w:pStyle w:val="Heading5"/>
      <w:lvlText w:val="(%5)"/>
      <w:lvlJc w:val="left"/>
      <w:pPr>
        <w:tabs>
          <w:tab w:val="num" w:pos="2552"/>
        </w:tabs>
        <w:ind w:left="3402" w:hanging="850"/>
      </w:pPr>
      <w:rPr>
        <w:rFonts w:hint="default"/>
      </w:rPr>
    </w:lvl>
    <w:lvl w:ilvl="5">
      <w:start w:val="1"/>
      <w:numFmt w:val="upperRoman"/>
      <w:pStyle w:val="Heading6"/>
      <w:lvlText w:val="(%6)"/>
      <w:lvlJc w:val="left"/>
      <w:pPr>
        <w:ind w:left="4253" w:hanging="851"/>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E81A68"/>
    <w:multiLevelType w:val="multilevel"/>
    <w:tmpl w:val="011E4480"/>
    <w:styleLink w:val="DeedRecitals"/>
    <w:lvl w:ilvl="0">
      <w:start w:val="1"/>
      <w:numFmt w:val="upperLetter"/>
      <w:pStyle w:val="RecitalNo"/>
      <w:lvlText w:val="%1."/>
      <w:lvlJc w:val="left"/>
      <w:pPr>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A213C3"/>
    <w:multiLevelType w:val="multilevel"/>
    <w:tmpl w:val="ADA07334"/>
    <w:lvl w:ilvl="0">
      <w:start w:val="1"/>
      <w:numFmt w:val="none"/>
      <w:pStyle w:val="Schedule"/>
      <w:lvlText w:val="Schedule "/>
      <w:lvlJc w:val="left"/>
      <w:pPr>
        <w:ind w:left="1985" w:hanging="1985"/>
      </w:pPr>
      <w:rPr>
        <w:rFonts w:hint="default"/>
      </w:rPr>
    </w:lvl>
    <w:lvl w:ilvl="1">
      <w:start w:val="1"/>
      <w:numFmt w:val="decimal"/>
      <w:lvlText w:val="Item %2"/>
      <w:lvlJc w:val="left"/>
      <w:pPr>
        <w:ind w:left="1986" w:hanging="851"/>
      </w:pPr>
      <w:rPr>
        <w:rFonts w:hint="default"/>
        <w:b/>
        <w:i w:val="0"/>
      </w:rPr>
    </w:lvl>
    <w:lvl w:ilvl="2">
      <w:start w:val="1"/>
      <w:numFmt w:val="decimal"/>
      <w:lvlText w:val="%2.%3"/>
      <w:lvlJc w:val="left"/>
      <w:pPr>
        <w:ind w:left="851" w:hanging="851"/>
      </w:pPr>
      <w:rPr>
        <w:rFonts w:hint="default"/>
      </w:rPr>
    </w:lvl>
    <w:lvl w:ilvl="3">
      <w:start w:val="1"/>
      <w:numFmt w:val="lowerLetter"/>
      <w:pStyle w:val="Schedule3"/>
      <w:lvlText w:val="(%4)"/>
      <w:lvlJc w:val="left"/>
      <w:pPr>
        <w:ind w:left="1701" w:hanging="850"/>
      </w:pPr>
      <w:rPr>
        <w:rFonts w:hint="default"/>
      </w:rPr>
    </w:lvl>
    <w:lvl w:ilvl="4">
      <w:start w:val="1"/>
      <w:numFmt w:val="lowerRoman"/>
      <w:pStyle w:val="Schedule4"/>
      <w:lvlText w:val="(%5)"/>
      <w:lvlJc w:val="left"/>
      <w:pPr>
        <w:ind w:left="2552" w:hanging="851"/>
      </w:pPr>
      <w:rPr>
        <w:rFonts w:hint="default"/>
      </w:rPr>
    </w:lvl>
    <w:lvl w:ilvl="5">
      <w:start w:val="1"/>
      <w:numFmt w:val="upperLetter"/>
      <w:pStyle w:val="Schedule5"/>
      <w:lvlText w:val="(%6)"/>
      <w:lvlJc w:val="left"/>
      <w:pPr>
        <w:tabs>
          <w:tab w:val="num" w:pos="2552"/>
        </w:tabs>
        <w:ind w:left="3402" w:hanging="850"/>
      </w:pPr>
      <w:rPr>
        <w:rFonts w:hint="default"/>
      </w:rPr>
    </w:lvl>
    <w:lvl w:ilvl="6">
      <w:start w:val="1"/>
      <w:numFmt w:val="upperRoman"/>
      <w:pStyle w:val="Schedule6"/>
      <w:lvlText w:val="(%7)"/>
      <w:lvlJc w:val="left"/>
      <w:pPr>
        <w:ind w:left="4253" w:hanging="85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6F090B"/>
    <w:multiLevelType w:val="multilevel"/>
    <w:tmpl w:val="5DB2EAEA"/>
    <w:lvl w:ilvl="0">
      <w:start w:val="1"/>
      <w:numFmt w:val="bullet"/>
      <w:lvlText w:val=""/>
      <w:lvlJc w:val="left"/>
      <w:pPr>
        <w:ind w:left="851" w:hanging="851"/>
      </w:pPr>
      <w:rPr>
        <w:rFonts w:ascii="Symbol" w:hAnsi="Symbol" w:hint="default"/>
        <w:color w:val="auto"/>
      </w:rPr>
    </w:lvl>
    <w:lvl w:ilvl="1">
      <w:start w:val="1"/>
      <w:numFmt w:val="bullet"/>
      <w:lvlText w:val=""/>
      <w:lvlJc w:val="left"/>
      <w:pPr>
        <w:ind w:left="1702" w:hanging="851"/>
      </w:pPr>
      <w:rPr>
        <w:rFonts w:ascii="Symbol" w:hAnsi="Symbol" w:hint="default"/>
        <w:color w:val="auto"/>
      </w:rPr>
    </w:lvl>
    <w:lvl w:ilvl="2">
      <w:start w:val="1"/>
      <w:numFmt w:val="bullet"/>
      <w:lvlText w:val=""/>
      <w:lvlJc w:val="left"/>
      <w:pPr>
        <w:ind w:left="2553" w:hanging="851"/>
      </w:pPr>
      <w:rPr>
        <w:rFonts w:ascii="Symbol" w:hAnsi="Symbol" w:hint="default"/>
        <w:color w:val="auto"/>
      </w:rPr>
    </w:lvl>
    <w:lvl w:ilvl="3">
      <w:start w:val="1"/>
      <w:numFmt w:val="bullet"/>
      <w:pStyle w:val="LDStandardBulletedList3"/>
      <w:lvlText w:val=""/>
      <w:lvlJc w:val="left"/>
      <w:pPr>
        <w:ind w:left="3404" w:hanging="851"/>
      </w:pPr>
      <w:rPr>
        <w:rFonts w:ascii="Symbol" w:hAnsi="Symbol" w:hint="default"/>
        <w:color w:val="auto"/>
      </w:rPr>
    </w:lvl>
    <w:lvl w:ilvl="4">
      <w:start w:val="1"/>
      <w:numFmt w:val="bullet"/>
      <w:pStyle w:val="LDStandardBulletedList4"/>
      <w:lvlText w:val=""/>
      <w:lvlJc w:val="left"/>
      <w:pPr>
        <w:ind w:left="4255" w:hanging="851"/>
      </w:pPr>
      <w:rPr>
        <w:rFonts w:ascii="Symbol" w:hAnsi="Symbol" w:hint="default"/>
        <w:color w:val="auto"/>
      </w:rPr>
    </w:lvl>
    <w:lvl w:ilvl="5">
      <w:start w:val="1"/>
      <w:numFmt w:val="bullet"/>
      <w:pStyle w:val="LDStandardBulletedList5"/>
      <w:lvlText w:val=""/>
      <w:lvlJc w:val="left"/>
      <w:pPr>
        <w:ind w:left="5103" w:hanging="848"/>
      </w:pPr>
      <w:rPr>
        <w:rFonts w:ascii="Symbol" w:hAnsi="Symbol" w:hint="default"/>
        <w:color w:val="auto"/>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left"/>
      <w:pPr>
        <w:ind w:left="7659" w:hanging="851"/>
      </w:pPr>
      <w:rPr>
        <w:rFonts w:hint="default"/>
      </w:rPr>
    </w:lvl>
  </w:abstractNum>
  <w:abstractNum w:abstractNumId="5" w15:restartNumberingAfterBreak="0">
    <w:nsid w:val="1CFF240E"/>
    <w:multiLevelType w:val="multilevel"/>
    <w:tmpl w:val="267264DA"/>
    <w:styleLink w:val="ListBullets"/>
    <w:lvl w:ilvl="0">
      <w:start w:val="1"/>
      <w:numFmt w:val="bullet"/>
      <w:pStyle w:val="VGSOListBul"/>
      <w:lvlText w:val=""/>
      <w:lvlJc w:val="left"/>
      <w:pPr>
        <w:ind w:left="851" w:hanging="851"/>
      </w:pPr>
      <w:rPr>
        <w:rFonts w:ascii="Symbol" w:hAnsi="Symbol" w:hint="default"/>
        <w:color w:val="auto"/>
      </w:rPr>
    </w:lvl>
    <w:lvl w:ilvl="1">
      <w:start w:val="1"/>
      <w:numFmt w:val="bullet"/>
      <w:lvlText w:val=""/>
      <w:lvlJc w:val="left"/>
      <w:pPr>
        <w:ind w:left="1702" w:hanging="851"/>
      </w:pPr>
      <w:rPr>
        <w:rFonts w:ascii="Symbol" w:hAnsi="Symbol" w:hint="default"/>
        <w:color w:val="auto"/>
      </w:rPr>
    </w:lvl>
    <w:lvl w:ilvl="2">
      <w:start w:val="1"/>
      <w:numFmt w:val="bullet"/>
      <w:lvlText w:val=""/>
      <w:lvlJc w:val="left"/>
      <w:pPr>
        <w:ind w:left="2553" w:hanging="851"/>
      </w:pPr>
      <w:rPr>
        <w:rFonts w:ascii="Symbol" w:hAnsi="Symbol" w:hint="default"/>
        <w:color w:val="auto"/>
      </w:rPr>
    </w:lvl>
    <w:lvl w:ilvl="3">
      <w:start w:val="1"/>
      <w:numFmt w:val="bullet"/>
      <w:lvlText w:val=""/>
      <w:lvlJc w:val="left"/>
      <w:pPr>
        <w:ind w:left="3404" w:hanging="851"/>
      </w:pPr>
      <w:rPr>
        <w:rFonts w:ascii="Symbol" w:hAnsi="Symbol" w:hint="default"/>
        <w:color w:val="auto"/>
      </w:rPr>
    </w:lvl>
    <w:lvl w:ilvl="4">
      <w:start w:val="1"/>
      <w:numFmt w:val="bullet"/>
      <w:lvlText w:val=""/>
      <w:lvlJc w:val="left"/>
      <w:pPr>
        <w:ind w:left="4255" w:hanging="851"/>
      </w:pPr>
      <w:rPr>
        <w:rFonts w:ascii="Symbol" w:hAnsi="Symbol" w:hint="default"/>
        <w:color w:val="auto"/>
      </w:rPr>
    </w:lvl>
    <w:lvl w:ilvl="5">
      <w:start w:val="1"/>
      <w:numFmt w:val="bullet"/>
      <w:lvlText w:val=""/>
      <w:lvlJc w:val="left"/>
      <w:pPr>
        <w:ind w:left="5106" w:hanging="851"/>
      </w:pPr>
      <w:rPr>
        <w:rFonts w:ascii="Symbol" w:hAnsi="Symbol" w:hint="default"/>
        <w:color w:val="auto"/>
      </w:rPr>
    </w:lvl>
    <w:lvl w:ilvl="6">
      <w:start w:val="1"/>
      <w:numFmt w:val="bullet"/>
      <w:lvlText w:val=""/>
      <w:lvlJc w:val="left"/>
      <w:pPr>
        <w:ind w:left="5957" w:hanging="851"/>
      </w:pPr>
      <w:rPr>
        <w:rFonts w:ascii="Symbol" w:hAnsi="Symbol" w:hint="default"/>
        <w:color w:val="auto"/>
      </w:rPr>
    </w:lvl>
    <w:lvl w:ilvl="7">
      <w:start w:val="1"/>
      <w:numFmt w:val="bullet"/>
      <w:lvlText w:val=""/>
      <w:lvlJc w:val="left"/>
      <w:pPr>
        <w:ind w:left="6808" w:hanging="851"/>
      </w:pPr>
      <w:rPr>
        <w:rFonts w:ascii="Symbol" w:hAnsi="Symbol" w:hint="default"/>
        <w:color w:val="auto"/>
      </w:rPr>
    </w:lvl>
    <w:lvl w:ilvl="8">
      <w:start w:val="1"/>
      <w:numFmt w:val="bullet"/>
      <w:lvlText w:val=""/>
      <w:lvlJc w:val="left"/>
      <w:pPr>
        <w:ind w:left="7659" w:hanging="851"/>
      </w:pPr>
      <w:rPr>
        <w:rFonts w:ascii="Symbol" w:hAnsi="Symbol" w:hint="default"/>
        <w:color w:val="auto"/>
      </w:rPr>
    </w:lvl>
  </w:abstractNum>
  <w:abstractNum w:abstractNumId="6" w15:restartNumberingAfterBreak="0">
    <w:nsid w:val="28E80E6D"/>
    <w:multiLevelType w:val="multilevel"/>
    <w:tmpl w:val="9C4C81AE"/>
    <w:numStyleLink w:val="ListNumbering"/>
  </w:abstractNum>
  <w:abstractNum w:abstractNumId="7" w15:restartNumberingAfterBreak="0">
    <w:nsid w:val="34D22A3F"/>
    <w:multiLevelType w:val="multilevel"/>
    <w:tmpl w:val="7982E972"/>
    <w:lvl w:ilvl="0">
      <w:start w:val="1"/>
      <w:numFmt w:val="none"/>
      <w:pStyle w:val="LDStandard1"/>
      <w:suff w:val="nothing"/>
      <w:lvlText w:val=""/>
      <w:lvlJc w:val="left"/>
      <w:pPr>
        <w:ind w:left="0" w:firstLine="0"/>
      </w:pPr>
      <w:rPr>
        <w:rFonts w:hint="default"/>
      </w:rPr>
    </w:lvl>
    <w:lvl w:ilvl="1">
      <w:start w:val="1"/>
      <w:numFmt w:val="decimal"/>
      <w:pStyle w:val="LDStandard2"/>
      <w:lvlText w:val="%2."/>
      <w:lvlJc w:val="left"/>
      <w:pPr>
        <w:tabs>
          <w:tab w:val="num" w:pos="851"/>
        </w:tabs>
        <w:ind w:left="851" w:hanging="851"/>
      </w:pPr>
      <w:rPr>
        <w:rFonts w:hint="default"/>
      </w:rPr>
    </w:lvl>
    <w:lvl w:ilvl="2">
      <w:start w:val="1"/>
      <w:numFmt w:val="decimal"/>
      <w:pStyle w:val="LDStandard3"/>
      <w:lvlText w:val="%2.%3"/>
      <w:lvlJc w:val="left"/>
      <w:pPr>
        <w:tabs>
          <w:tab w:val="num" w:pos="851"/>
        </w:tabs>
        <w:ind w:left="851" w:hanging="851"/>
      </w:pPr>
      <w:rPr>
        <w:rFonts w:hint="default"/>
      </w:rPr>
    </w:lvl>
    <w:lvl w:ilvl="3">
      <w:start w:val="1"/>
      <w:numFmt w:val="lowerLetter"/>
      <w:pStyle w:val="LDStandard4"/>
      <w:lvlText w:val="(%4)"/>
      <w:lvlJc w:val="left"/>
      <w:pPr>
        <w:tabs>
          <w:tab w:val="num" w:pos="1701"/>
        </w:tabs>
        <w:ind w:left="1701" w:hanging="850"/>
      </w:pPr>
      <w:rPr>
        <w:rFonts w:hint="default"/>
      </w:rPr>
    </w:lvl>
    <w:lvl w:ilvl="4">
      <w:start w:val="1"/>
      <w:numFmt w:val="lowerRoman"/>
      <w:pStyle w:val="LDStandard5"/>
      <w:lvlText w:val="(%5)"/>
      <w:lvlJc w:val="left"/>
      <w:pPr>
        <w:tabs>
          <w:tab w:val="num" w:pos="2552"/>
        </w:tabs>
        <w:ind w:left="2552" w:hanging="851"/>
      </w:pPr>
      <w:rPr>
        <w:rFonts w:hint="default"/>
      </w:rPr>
    </w:lvl>
    <w:lvl w:ilvl="5">
      <w:start w:val="1"/>
      <w:numFmt w:val="upperLetter"/>
      <w:pStyle w:val="LDStandard6"/>
      <w:lvlText w:val="(%6)"/>
      <w:lvlJc w:val="left"/>
      <w:pPr>
        <w:tabs>
          <w:tab w:val="num" w:pos="3402"/>
        </w:tabs>
        <w:ind w:left="3402" w:hanging="850"/>
      </w:pPr>
      <w:rPr>
        <w:rFonts w:hint="default"/>
      </w:rPr>
    </w:lvl>
    <w:lvl w:ilvl="6">
      <w:start w:val="1"/>
      <w:numFmt w:val="upperRoman"/>
      <w:pStyle w:val="LDStandard7"/>
      <w:lvlText w:val="(%7)"/>
      <w:lvlJc w:val="left"/>
      <w:pPr>
        <w:tabs>
          <w:tab w:val="num" w:pos="4253"/>
        </w:tabs>
        <w:ind w:left="4253" w:hanging="85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BA6FC0"/>
    <w:multiLevelType w:val="multilevel"/>
    <w:tmpl w:val="F320A0C0"/>
    <w:styleLink w:val="DeedAttachments"/>
    <w:lvl w:ilvl="0">
      <w:start w:val="1"/>
      <w:numFmt w:val="decimal"/>
      <w:pStyle w:val="Attachment"/>
      <w:lvlText w:val="Attachment %1"/>
      <w:lvlJc w:val="left"/>
      <w:pPr>
        <w:ind w:left="1985" w:hanging="198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840011"/>
    <w:multiLevelType w:val="multilevel"/>
    <w:tmpl w:val="267264DA"/>
    <w:numStyleLink w:val="ListBullets"/>
  </w:abstractNum>
  <w:abstractNum w:abstractNumId="10" w15:restartNumberingAfterBreak="0">
    <w:nsid w:val="587F5BBF"/>
    <w:multiLevelType w:val="hybridMultilevel"/>
    <w:tmpl w:val="F1669912"/>
    <w:lvl w:ilvl="0" w:tplc="0568C1DC">
      <w:start w:val="1"/>
      <w:numFmt w:val="decimal"/>
      <w:pStyle w:val="Schedule1"/>
      <w:lvlText w:val="%1."/>
      <w:lvlJc w:val="left"/>
      <w:pPr>
        <w:ind w:left="1855" w:hanging="360"/>
      </w:pPr>
    </w:lvl>
    <w:lvl w:ilvl="1" w:tplc="0C090019" w:tentative="1">
      <w:start w:val="1"/>
      <w:numFmt w:val="lowerLetter"/>
      <w:lvlText w:val="%2."/>
      <w:lvlJc w:val="left"/>
      <w:pPr>
        <w:ind w:left="2575" w:hanging="360"/>
      </w:pPr>
    </w:lvl>
    <w:lvl w:ilvl="2" w:tplc="0C09001B" w:tentative="1">
      <w:start w:val="1"/>
      <w:numFmt w:val="lowerRoman"/>
      <w:pStyle w:val="Schedule2"/>
      <w:lvlText w:val="%3."/>
      <w:lvlJc w:val="right"/>
      <w:pPr>
        <w:ind w:left="3295" w:hanging="180"/>
      </w:pPr>
    </w:lvl>
    <w:lvl w:ilvl="3" w:tplc="0C09000F" w:tentative="1">
      <w:start w:val="1"/>
      <w:numFmt w:val="decimal"/>
      <w:lvlText w:val="%4."/>
      <w:lvlJc w:val="left"/>
      <w:pPr>
        <w:ind w:left="4015" w:hanging="360"/>
      </w:pPr>
    </w:lvl>
    <w:lvl w:ilvl="4" w:tplc="0C090019" w:tentative="1">
      <w:start w:val="1"/>
      <w:numFmt w:val="lowerLetter"/>
      <w:lvlText w:val="%5."/>
      <w:lvlJc w:val="left"/>
      <w:pPr>
        <w:ind w:left="4735" w:hanging="360"/>
      </w:pPr>
    </w:lvl>
    <w:lvl w:ilvl="5" w:tplc="0C09001B" w:tentative="1">
      <w:start w:val="1"/>
      <w:numFmt w:val="lowerRoman"/>
      <w:lvlText w:val="%6."/>
      <w:lvlJc w:val="right"/>
      <w:pPr>
        <w:ind w:left="5455" w:hanging="180"/>
      </w:pPr>
    </w:lvl>
    <w:lvl w:ilvl="6" w:tplc="0C09000F" w:tentative="1">
      <w:start w:val="1"/>
      <w:numFmt w:val="decimal"/>
      <w:lvlText w:val="%7."/>
      <w:lvlJc w:val="left"/>
      <w:pPr>
        <w:ind w:left="6175" w:hanging="360"/>
      </w:pPr>
    </w:lvl>
    <w:lvl w:ilvl="7" w:tplc="0C090019" w:tentative="1">
      <w:start w:val="1"/>
      <w:numFmt w:val="lowerLetter"/>
      <w:lvlText w:val="%8."/>
      <w:lvlJc w:val="left"/>
      <w:pPr>
        <w:ind w:left="6895" w:hanging="360"/>
      </w:pPr>
    </w:lvl>
    <w:lvl w:ilvl="8" w:tplc="0C09001B" w:tentative="1">
      <w:start w:val="1"/>
      <w:numFmt w:val="lowerRoman"/>
      <w:lvlText w:val="%9."/>
      <w:lvlJc w:val="right"/>
      <w:pPr>
        <w:ind w:left="7615" w:hanging="180"/>
      </w:pPr>
    </w:lvl>
  </w:abstractNum>
  <w:abstractNum w:abstractNumId="11" w15:restartNumberingAfterBreak="0">
    <w:nsid w:val="5D1F4AB9"/>
    <w:multiLevelType w:val="multilevel"/>
    <w:tmpl w:val="9C4C81AE"/>
    <w:styleLink w:val="ListNumbering"/>
    <w:lvl w:ilvl="0">
      <w:start w:val="1"/>
      <w:numFmt w:val="decimal"/>
      <w:pStyle w:val="VGSOListNum"/>
      <w:lvlText w:val="%1."/>
      <w:lvlJc w:val="left"/>
      <w:pPr>
        <w:ind w:left="851" w:hanging="851"/>
      </w:pPr>
      <w:rPr>
        <w:rFonts w:hint="default"/>
      </w:rPr>
    </w:lvl>
    <w:lvl w:ilvl="1">
      <w:start w:val="1"/>
      <w:numFmt w:val="lowerLetter"/>
      <w:lvlText w:val="(%2)"/>
      <w:lvlJc w:val="left"/>
      <w:pPr>
        <w:ind w:left="1702" w:hanging="851"/>
      </w:pPr>
      <w:rPr>
        <w:rFonts w:hint="default"/>
      </w:rPr>
    </w:lvl>
    <w:lvl w:ilvl="2">
      <w:start w:val="1"/>
      <w:numFmt w:val="lowerRoman"/>
      <w:lvlText w:val="(%3)"/>
      <w:lvlJc w:val="left"/>
      <w:pPr>
        <w:ind w:left="2553" w:hanging="851"/>
      </w:pPr>
      <w:rPr>
        <w:rFonts w:hint="default"/>
      </w:rPr>
    </w:lvl>
    <w:lvl w:ilvl="3">
      <w:start w:val="1"/>
      <w:numFmt w:val="upperLetter"/>
      <w:lvlText w:val="(%4)"/>
      <w:lvlJc w:val="left"/>
      <w:pPr>
        <w:ind w:left="3404" w:hanging="851"/>
      </w:pPr>
      <w:rPr>
        <w:rFonts w:hint="default"/>
      </w:rPr>
    </w:lvl>
    <w:lvl w:ilvl="4">
      <w:start w:val="1"/>
      <w:numFmt w:val="upperRoman"/>
      <w:lvlText w:val="(%5)"/>
      <w:lvlJc w:val="left"/>
      <w:pPr>
        <w:ind w:left="4255" w:hanging="851"/>
      </w:pPr>
      <w:rPr>
        <w:rFonts w:hint="default"/>
      </w:rPr>
    </w:lvl>
    <w:lvl w:ilvl="5">
      <w:start w:val="1"/>
      <w:numFmt w:val="lowerLetter"/>
      <w:lvlText w:val="%6)"/>
      <w:lvlJc w:val="left"/>
      <w:pPr>
        <w:ind w:left="5106" w:hanging="851"/>
      </w:pPr>
      <w:rPr>
        <w:rFonts w:hint="default"/>
      </w:rPr>
    </w:lvl>
    <w:lvl w:ilvl="6">
      <w:start w:val="1"/>
      <w:numFmt w:val="lowerRoman"/>
      <w:lvlText w:val="%7)"/>
      <w:lvlJc w:val="left"/>
      <w:pPr>
        <w:ind w:left="5957" w:hanging="851"/>
      </w:pPr>
      <w:rPr>
        <w:rFonts w:hint="default"/>
      </w:rPr>
    </w:lvl>
    <w:lvl w:ilvl="7">
      <w:start w:val="1"/>
      <w:numFmt w:val="upperLetter"/>
      <w:lvlText w:val="%8)"/>
      <w:lvlJc w:val="left"/>
      <w:pPr>
        <w:ind w:left="6808" w:hanging="851"/>
      </w:pPr>
      <w:rPr>
        <w:rFonts w:hint="default"/>
      </w:rPr>
    </w:lvl>
    <w:lvl w:ilvl="8">
      <w:start w:val="1"/>
      <w:numFmt w:val="upperRoman"/>
      <w:lvlText w:val="%9)"/>
      <w:lvlJc w:val="left"/>
      <w:pPr>
        <w:ind w:left="7659" w:hanging="851"/>
      </w:pPr>
      <w:rPr>
        <w:rFonts w:hint="default"/>
      </w:rPr>
    </w:lvl>
  </w:abstractNum>
  <w:abstractNum w:abstractNumId="12" w15:restartNumberingAfterBreak="0">
    <w:nsid w:val="71075A0C"/>
    <w:multiLevelType w:val="multilevel"/>
    <w:tmpl w:val="91FA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47B52"/>
    <w:multiLevelType w:val="hybridMultilevel"/>
    <w:tmpl w:val="A87C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3"/>
  </w:num>
  <w:num w:numId="6">
    <w:abstractNumId w:val="5"/>
  </w:num>
  <w:num w:numId="7">
    <w:abstractNumId w:val="11"/>
  </w:num>
  <w:num w:numId="8">
    <w:abstractNumId w:val="9"/>
  </w:num>
  <w:num w:numId="9">
    <w:abstractNumId w:val="6"/>
  </w:num>
  <w:num w:numId="10">
    <w:abstractNumId w:val="13"/>
  </w:num>
  <w:num w:numId="11">
    <w:abstractNumId w:val="10"/>
  </w:num>
  <w:num w:numId="12">
    <w:abstractNumId w:val="7"/>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gan Wu">
    <w15:presenceInfo w15:providerId="None" w15:userId="Loga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851"/>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39"/>
    <w:rsid w:val="00000160"/>
    <w:rsid w:val="000004D8"/>
    <w:rsid w:val="000028FD"/>
    <w:rsid w:val="00002BF3"/>
    <w:rsid w:val="00003C8B"/>
    <w:rsid w:val="00003E85"/>
    <w:rsid w:val="000048B4"/>
    <w:rsid w:val="00004E63"/>
    <w:rsid w:val="00005686"/>
    <w:rsid w:val="00005EBC"/>
    <w:rsid w:val="00007355"/>
    <w:rsid w:val="000108E5"/>
    <w:rsid w:val="0001231C"/>
    <w:rsid w:val="0001261E"/>
    <w:rsid w:val="00012D50"/>
    <w:rsid w:val="00014295"/>
    <w:rsid w:val="00014ED0"/>
    <w:rsid w:val="00015F5F"/>
    <w:rsid w:val="00016360"/>
    <w:rsid w:val="00017FD6"/>
    <w:rsid w:val="0002038B"/>
    <w:rsid w:val="000208EC"/>
    <w:rsid w:val="000223A5"/>
    <w:rsid w:val="00023CDC"/>
    <w:rsid w:val="00023DFB"/>
    <w:rsid w:val="00024591"/>
    <w:rsid w:val="00024791"/>
    <w:rsid w:val="00024A0B"/>
    <w:rsid w:val="000258CE"/>
    <w:rsid w:val="00025D10"/>
    <w:rsid w:val="00026B0C"/>
    <w:rsid w:val="00030218"/>
    <w:rsid w:val="000302BB"/>
    <w:rsid w:val="00030D82"/>
    <w:rsid w:val="00031053"/>
    <w:rsid w:val="00032A7C"/>
    <w:rsid w:val="000334B0"/>
    <w:rsid w:val="00033A24"/>
    <w:rsid w:val="00033B32"/>
    <w:rsid w:val="00033C7C"/>
    <w:rsid w:val="00033FB9"/>
    <w:rsid w:val="00035B2C"/>
    <w:rsid w:val="000364F3"/>
    <w:rsid w:val="00036F65"/>
    <w:rsid w:val="00036FDD"/>
    <w:rsid w:val="00037022"/>
    <w:rsid w:val="00037C1B"/>
    <w:rsid w:val="00040A83"/>
    <w:rsid w:val="00041EC2"/>
    <w:rsid w:val="00042CBB"/>
    <w:rsid w:val="00043128"/>
    <w:rsid w:val="00043EB2"/>
    <w:rsid w:val="00044490"/>
    <w:rsid w:val="0004457F"/>
    <w:rsid w:val="00045DA8"/>
    <w:rsid w:val="00045F9A"/>
    <w:rsid w:val="000462DA"/>
    <w:rsid w:val="0004667F"/>
    <w:rsid w:val="0004706B"/>
    <w:rsid w:val="000475A1"/>
    <w:rsid w:val="000478EC"/>
    <w:rsid w:val="000479C2"/>
    <w:rsid w:val="000501B5"/>
    <w:rsid w:val="00050FEF"/>
    <w:rsid w:val="000518B0"/>
    <w:rsid w:val="0005332C"/>
    <w:rsid w:val="00054580"/>
    <w:rsid w:val="0005504A"/>
    <w:rsid w:val="000562FC"/>
    <w:rsid w:val="0005694A"/>
    <w:rsid w:val="00060357"/>
    <w:rsid w:val="00061548"/>
    <w:rsid w:val="00061706"/>
    <w:rsid w:val="000624E6"/>
    <w:rsid w:val="0006260F"/>
    <w:rsid w:val="00062A32"/>
    <w:rsid w:val="00062AE7"/>
    <w:rsid w:val="00062C5F"/>
    <w:rsid w:val="00063A7E"/>
    <w:rsid w:val="00063F44"/>
    <w:rsid w:val="00064979"/>
    <w:rsid w:val="00064CE6"/>
    <w:rsid w:val="00064E73"/>
    <w:rsid w:val="000652BC"/>
    <w:rsid w:val="00066417"/>
    <w:rsid w:val="00066A5D"/>
    <w:rsid w:val="00066F06"/>
    <w:rsid w:val="00067E3C"/>
    <w:rsid w:val="00071518"/>
    <w:rsid w:val="00071A89"/>
    <w:rsid w:val="0007214B"/>
    <w:rsid w:val="0007350F"/>
    <w:rsid w:val="000738A5"/>
    <w:rsid w:val="0007480A"/>
    <w:rsid w:val="0007540A"/>
    <w:rsid w:val="000756B9"/>
    <w:rsid w:val="0007580A"/>
    <w:rsid w:val="00077801"/>
    <w:rsid w:val="0008039C"/>
    <w:rsid w:val="000804ED"/>
    <w:rsid w:val="00080720"/>
    <w:rsid w:val="00081D9D"/>
    <w:rsid w:val="00082C71"/>
    <w:rsid w:val="000851BC"/>
    <w:rsid w:val="00085346"/>
    <w:rsid w:val="00085EE1"/>
    <w:rsid w:val="000865AC"/>
    <w:rsid w:val="00087025"/>
    <w:rsid w:val="00087053"/>
    <w:rsid w:val="00091175"/>
    <w:rsid w:val="000911A5"/>
    <w:rsid w:val="000913BB"/>
    <w:rsid w:val="00091984"/>
    <w:rsid w:val="000919EE"/>
    <w:rsid w:val="000920CF"/>
    <w:rsid w:val="000926CF"/>
    <w:rsid w:val="00092AA4"/>
    <w:rsid w:val="00092BF7"/>
    <w:rsid w:val="00093133"/>
    <w:rsid w:val="000935FF"/>
    <w:rsid w:val="00093AD8"/>
    <w:rsid w:val="00093D1A"/>
    <w:rsid w:val="00094400"/>
    <w:rsid w:val="00094A25"/>
    <w:rsid w:val="00095175"/>
    <w:rsid w:val="00097334"/>
    <w:rsid w:val="0009796B"/>
    <w:rsid w:val="000A066C"/>
    <w:rsid w:val="000A0B08"/>
    <w:rsid w:val="000A2BA6"/>
    <w:rsid w:val="000A405D"/>
    <w:rsid w:val="000A4517"/>
    <w:rsid w:val="000A4703"/>
    <w:rsid w:val="000A4BA9"/>
    <w:rsid w:val="000A52FA"/>
    <w:rsid w:val="000A754E"/>
    <w:rsid w:val="000A78C2"/>
    <w:rsid w:val="000A7AB2"/>
    <w:rsid w:val="000B0436"/>
    <w:rsid w:val="000B136B"/>
    <w:rsid w:val="000B1716"/>
    <w:rsid w:val="000B17C3"/>
    <w:rsid w:val="000B1ACF"/>
    <w:rsid w:val="000B1DEC"/>
    <w:rsid w:val="000B2128"/>
    <w:rsid w:val="000B34A6"/>
    <w:rsid w:val="000B4C3A"/>
    <w:rsid w:val="000B50EF"/>
    <w:rsid w:val="000B54DF"/>
    <w:rsid w:val="000B554A"/>
    <w:rsid w:val="000B5B75"/>
    <w:rsid w:val="000B7199"/>
    <w:rsid w:val="000B73C4"/>
    <w:rsid w:val="000B7E32"/>
    <w:rsid w:val="000B7E7D"/>
    <w:rsid w:val="000C0D34"/>
    <w:rsid w:val="000C1DA3"/>
    <w:rsid w:val="000C32E5"/>
    <w:rsid w:val="000C3A5A"/>
    <w:rsid w:val="000C474D"/>
    <w:rsid w:val="000C483D"/>
    <w:rsid w:val="000C57EF"/>
    <w:rsid w:val="000C5B6C"/>
    <w:rsid w:val="000D0595"/>
    <w:rsid w:val="000D1536"/>
    <w:rsid w:val="000D1849"/>
    <w:rsid w:val="000D197C"/>
    <w:rsid w:val="000D31B8"/>
    <w:rsid w:val="000D4FDF"/>
    <w:rsid w:val="000D58B5"/>
    <w:rsid w:val="000D5A43"/>
    <w:rsid w:val="000D5C0D"/>
    <w:rsid w:val="000D651F"/>
    <w:rsid w:val="000D6727"/>
    <w:rsid w:val="000D68C3"/>
    <w:rsid w:val="000D72D0"/>
    <w:rsid w:val="000E01A0"/>
    <w:rsid w:val="000E1DB0"/>
    <w:rsid w:val="000E2021"/>
    <w:rsid w:val="000E23C0"/>
    <w:rsid w:val="000E2DFE"/>
    <w:rsid w:val="000E440D"/>
    <w:rsid w:val="000E5739"/>
    <w:rsid w:val="000E61DC"/>
    <w:rsid w:val="000E67F3"/>
    <w:rsid w:val="000E7CC0"/>
    <w:rsid w:val="000F0E10"/>
    <w:rsid w:val="000F14E1"/>
    <w:rsid w:val="000F1521"/>
    <w:rsid w:val="000F1ECA"/>
    <w:rsid w:val="000F1EED"/>
    <w:rsid w:val="000F22DC"/>
    <w:rsid w:val="000F61A2"/>
    <w:rsid w:val="000F671B"/>
    <w:rsid w:val="000F6F9F"/>
    <w:rsid w:val="000F73AE"/>
    <w:rsid w:val="000F74EF"/>
    <w:rsid w:val="000F7854"/>
    <w:rsid w:val="000F7B5F"/>
    <w:rsid w:val="000F7F07"/>
    <w:rsid w:val="000F7FB9"/>
    <w:rsid w:val="00100671"/>
    <w:rsid w:val="00102212"/>
    <w:rsid w:val="001024F1"/>
    <w:rsid w:val="001025D3"/>
    <w:rsid w:val="00102AB1"/>
    <w:rsid w:val="00104B73"/>
    <w:rsid w:val="00105F70"/>
    <w:rsid w:val="001063FC"/>
    <w:rsid w:val="001065F6"/>
    <w:rsid w:val="00106744"/>
    <w:rsid w:val="00107C1D"/>
    <w:rsid w:val="00107CC0"/>
    <w:rsid w:val="00107EB4"/>
    <w:rsid w:val="00110217"/>
    <w:rsid w:val="00110540"/>
    <w:rsid w:val="0011195A"/>
    <w:rsid w:val="0011252A"/>
    <w:rsid w:val="0011265B"/>
    <w:rsid w:val="001166FD"/>
    <w:rsid w:val="00117024"/>
    <w:rsid w:val="00117779"/>
    <w:rsid w:val="00120FE2"/>
    <w:rsid w:val="001210D1"/>
    <w:rsid w:val="001212E3"/>
    <w:rsid w:val="00121A96"/>
    <w:rsid w:val="00121ACB"/>
    <w:rsid w:val="0012297A"/>
    <w:rsid w:val="00123946"/>
    <w:rsid w:val="0012416C"/>
    <w:rsid w:val="001242DA"/>
    <w:rsid w:val="00126DCE"/>
    <w:rsid w:val="001272A9"/>
    <w:rsid w:val="00130010"/>
    <w:rsid w:val="0013002B"/>
    <w:rsid w:val="0013078D"/>
    <w:rsid w:val="00132962"/>
    <w:rsid w:val="00132DE2"/>
    <w:rsid w:val="00132F42"/>
    <w:rsid w:val="0013364E"/>
    <w:rsid w:val="00133EF8"/>
    <w:rsid w:val="00134356"/>
    <w:rsid w:val="00135110"/>
    <w:rsid w:val="001354D6"/>
    <w:rsid w:val="00135EC1"/>
    <w:rsid w:val="00136688"/>
    <w:rsid w:val="00137FEB"/>
    <w:rsid w:val="00140234"/>
    <w:rsid w:val="0014071F"/>
    <w:rsid w:val="00140EB0"/>
    <w:rsid w:val="0014192D"/>
    <w:rsid w:val="00141B7F"/>
    <w:rsid w:val="00144214"/>
    <w:rsid w:val="00145124"/>
    <w:rsid w:val="00146C92"/>
    <w:rsid w:val="0014750B"/>
    <w:rsid w:val="00147ECC"/>
    <w:rsid w:val="00151F85"/>
    <w:rsid w:val="00153422"/>
    <w:rsid w:val="001538F8"/>
    <w:rsid w:val="00154032"/>
    <w:rsid w:val="00154308"/>
    <w:rsid w:val="00155B10"/>
    <w:rsid w:val="00157116"/>
    <w:rsid w:val="001578F9"/>
    <w:rsid w:val="00157949"/>
    <w:rsid w:val="001608D0"/>
    <w:rsid w:val="00161625"/>
    <w:rsid w:val="00161A0B"/>
    <w:rsid w:val="0016276B"/>
    <w:rsid w:val="0016286C"/>
    <w:rsid w:val="001628D4"/>
    <w:rsid w:val="00162980"/>
    <w:rsid w:val="00162E5E"/>
    <w:rsid w:val="00163339"/>
    <w:rsid w:val="001638C5"/>
    <w:rsid w:val="00163C73"/>
    <w:rsid w:val="0016453A"/>
    <w:rsid w:val="001654BE"/>
    <w:rsid w:val="00165B05"/>
    <w:rsid w:val="00166D82"/>
    <w:rsid w:val="00170F76"/>
    <w:rsid w:val="001713C6"/>
    <w:rsid w:val="001716D6"/>
    <w:rsid w:val="0017258C"/>
    <w:rsid w:val="00173687"/>
    <w:rsid w:val="00173900"/>
    <w:rsid w:val="00173AB2"/>
    <w:rsid w:val="00173DD2"/>
    <w:rsid w:val="00174AAD"/>
    <w:rsid w:val="0017559A"/>
    <w:rsid w:val="00176089"/>
    <w:rsid w:val="001768ED"/>
    <w:rsid w:val="00176D62"/>
    <w:rsid w:val="00176E3A"/>
    <w:rsid w:val="00177D38"/>
    <w:rsid w:val="0018043C"/>
    <w:rsid w:val="00181DAF"/>
    <w:rsid w:val="0018330C"/>
    <w:rsid w:val="00183E39"/>
    <w:rsid w:val="00183FD3"/>
    <w:rsid w:val="001843A7"/>
    <w:rsid w:val="001845F1"/>
    <w:rsid w:val="00184C8D"/>
    <w:rsid w:val="0018527A"/>
    <w:rsid w:val="00185EB6"/>
    <w:rsid w:val="00187626"/>
    <w:rsid w:val="0019007F"/>
    <w:rsid w:val="001906A9"/>
    <w:rsid w:val="0019090D"/>
    <w:rsid w:val="00190DF5"/>
    <w:rsid w:val="00191098"/>
    <w:rsid w:val="0019131C"/>
    <w:rsid w:val="00191FB9"/>
    <w:rsid w:val="00192DE6"/>
    <w:rsid w:val="00193DE7"/>
    <w:rsid w:val="00194C49"/>
    <w:rsid w:val="00194E6F"/>
    <w:rsid w:val="001955D3"/>
    <w:rsid w:val="001A15FB"/>
    <w:rsid w:val="001A1CBF"/>
    <w:rsid w:val="001A230D"/>
    <w:rsid w:val="001A2AF5"/>
    <w:rsid w:val="001A4758"/>
    <w:rsid w:val="001A480B"/>
    <w:rsid w:val="001A5E40"/>
    <w:rsid w:val="001A6D7E"/>
    <w:rsid w:val="001A6E59"/>
    <w:rsid w:val="001A76A3"/>
    <w:rsid w:val="001B0064"/>
    <w:rsid w:val="001B08EE"/>
    <w:rsid w:val="001B37BA"/>
    <w:rsid w:val="001B38C3"/>
    <w:rsid w:val="001B3A5E"/>
    <w:rsid w:val="001B3C77"/>
    <w:rsid w:val="001B579C"/>
    <w:rsid w:val="001B5FC5"/>
    <w:rsid w:val="001B60ED"/>
    <w:rsid w:val="001B64C3"/>
    <w:rsid w:val="001B7E79"/>
    <w:rsid w:val="001C00C1"/>
    <w:rsid w:val="001C05D3"/>
    <w:rsid w:val="001C09A9"/>
    <w:rsid w:val="001C134C"/>
    <w:rsid w:val="001C1CFA"/>
    <w:rsid w:val="001C1D54"/>
    <w:rsid w:val="001C1DCC"/>
    <w:rsid w:val="001C362A"/>
    <w:rsid w:val="001C386F"/>
    <w:rsid w:val="001C3A20"/>
    <w:rsid w:val="001C42CA"/>
    <w:rsid w:val="001C4395"/>
    <w:rsid w:val="001C5042"/>
    <w:rsid w:val="001C6A93"/>
    <w:rsid w:val="001C6D09"/>
    <w:rsid w:val="001C7AE9"/>
    <w:rsid w:val="001C7EDE"/>
    <w:rsid w:val="001D0ECE"/>
    <w:rsid w:val="001D62D8"/>
    <w:rsid w:val="001D7737"/>
    <w:rsid w:val="001E02CF"/>
    <w:rsid w:val="001E1257"/>
    <w:rsid w:val="001E1E64"/>
    <w:rsid w:val="001E2086"/>
    <w:rsid w:val="001E3529"/>
    <w:rsid w:val="001E43DC"/>
    <w:rsid w:val="001E4C2D"/>
    <w:rsid w:val="001E4F02"/>
    <w:rsid w:val="001E51B1"/>
    <w:rsid w:val="001E567A"/>
    <w:rsid w:val="001E5A86"/>
    <w:rsid w:val="001E5CB7"/>
    <w:rsid w:val="001E5D09"/>
    <w:rsid w:val="001E5EE7"/>
    <w:rsid w:val="001E655B"/>
    <w:rsid w:val="001E6686"/>
    <w:rsid w:val="001E78EF"/>
    <w:rsid w:val="001F0172"/>
    <w:rsid w:val="001F105A"/>
    <w:rsid w:val="001F1E20"/>
    <w:rsid w:val="001F1F5A"/>
    <w:rsid w:val="001F2573"/>
    <w:rsid w:val="001F5858"/>
    <w:rsid w:val="001F5891"/>
    <w:rsid w:val="001F5BF0"/>
    <w:rsid w:val="001F6885"/>
    <w:rsid w:val="001F7849"/>
    <w:rsid w:val="001F7E1D"/>
    <w:rsid w:val="00200975"/>
    <w:rsid w:val="00201B39"/>
    <w:rsid w:val="0020325C"/>
    <w:rsid w:val="00205254"/>
    <w:rsid w:val="002053F7"/>
    <w:rsid w:val="002055B1"/>
    <w:rsid w:val="00206DE5"/>
    <w:rsid w:val="00207D8C"/>
    <w:rsid w:val="0021058E"/>
    <w:rsid w:val="00210E30"/>
    <w:rsid w:val="002114A9"/>
    <w:rsid w:val="0021229D"/>
    <w:rsid w:val="00212CC1"/>
    <w:rsid w:val="0021410D"/>
    <w:rsid w:val="00214E7D"/>
    <w:rsid w:val="00214F42"/>
    <w:rsid w:val="002170C8"/>
    <w:rsid w:val="00217786"/>
    <w:rsid w:val="0021785B"/>
    <w:rsid w:val="0022063C"/>
    <w:rsid w:val="00220A3D"/>
    <w:rsid w:val="00220CAF"/>
    <w:rsid w:val="00220F13"/>
    <w:rsid w:val="002214CE"/>
    <w:rsid w:val="002215EF"/>
    <w:rsid w:val="00224DD9"/>
    <w:rsid w:val="00224F46"/>
    <w:rsid w:val="00225C2E"/>
    <w:rsid w:val="00226869"/>
    <w:rsid w:val="002274C3"/>
    <w:rsid w:val="002275CB"/>
    <w:rsid w:val="002300FA"/>
    <w:rsid w:val="00230191"/>
    <w:rsid w:val="00230E8A"/>
    <w:rsid w:val="00233AE7"/>
    <w:rsid w:val="002342D3"/>
    <w:rsid w:val="0023436B"/>
    <w:rsid w:val="00234579"/>
    <w:rsid w:val="00235860"/>
    <w:rsid w:val="00236972"/>
    <w:rsid w:val="00237BAF"/>
    <w:rsid w:val="002409B1"/>
    <w:rsid w:val="0024131E"/>
    <w:rsid w:val="0024198A"/>
    <w:rsid w:val="00241FBA"/>
    <w:rsid w:val="00242C51"/>
    <w:rsid w:val="002438ED"/>
    <w:rsid w:val="00243AEB"/>
    <w:rsid w:val="00243B8A"/>
    <w:rsid w:val="00244801"/>
    <w:rsid w:val="00244C29"/>
    <w:rsid w:val="0024586D"/>
    <w:rsid w:val="00247847"/>
    <w:rsid w:val="0024786A"/>
    <w:rsid w:val="00250215"/>
    <w:rsid w:val="002508A5"/>
    <w:rsid w:val="00250BA3"/>
    <w:rsid w:val="00252A54"/>
    <w:rsid w:val="00253C0B"/>
    <w:rsid w:val="00253D92"/>
    <w:rsid w:val="002542AB"/>
    <w:rsid w:val="002543E5"/>
    <w:rsid w:val="00254B0E"/>
    <w:rsid w:val="00254DA5"/>
    <w:rsid w:val="00255B68"/>
    <w:rsid w:val="00255BD5"/>
    <w:rsid w:val="00255D21"/>
    <w:rsid w:val="00255DCE"/>
    <w:rsid w:val="0025720F"/>
    <w:rsid w:val="002576A8"/>
    <w:rsid w:val="002577B1"/>
    <w:rsid w:val="00260086"/>
    <w:rsid w:val="00260F89"/>
    <w:rsid w:val="00264568"/>
    <w:rsid w:val="00264BD2"/>
    <w:rsid w:val="00264F8A"/>
    <w:rsid w:val="00265A8A"/>
    <w:rsid w:val="00266585"/>
    <w:rsid w:val="00266974"/>
    <w:rsid w:val="00267948"/>
    <w:rsid w:val="00270699"/>
    <w:rsid w:val="002706AB"/>
    <w:rsid w:val="0027073B"/>
    <w:rsid w:val="002711A7"/>
    <w:rsid w:val="00271355"/>
    <w:rsid w:val="00271EAB"/>
    <w:rsid w:val="00272A7A"/>
    <w:rsid w:val="00273B80"/>
    <w:rsid w:val="00274839"/>
    <w:rsid w:val="00274D62"/>
    <w:rsid w:val="0027512E"/>
    <w:rsid w:val="00275917"/>
    <w:rsid w:val="00275FD4"/>
    <w:rsid w:val="0027621F"/>
    <w:rsid w:val="00276D3D"/>
    <w:rsid w:val="00276EE2"/>
    <w:rsid w:val="00277255"/>
    <w:rsid w:val="00277CA0"/>
    <w:rsid w:val="00281D66"/>
    <w:rsid w:val="00282781"/>
    <w:rsid w:val="00282800"/>
    <w:rsid w:val="00282AF8"/>
    <w:rsid w:val="00282D86"/>
    <w:rsid w:val="00283DA0"/>
    <w:rsid w:val="0028434B"/>
    <w:rsid w:val="002849C4"/>
    <w:rsid w:val="00284B0E"/>
    <w:rsid w:val="00285D0D"/>
    <w:rsid w:val="00285D96"/>
    <w:rsid w:val="00286F02"/>
    <w:rsid w:val="0029018F"/>
    <w:rsid w:val="0029079C"/>
    <w:rsid w:val="002910B0"/>
    <w:rsid w:val="00291389"/>
    <w:rsid w:val="00291426"/>
    <w:rsid w:val="00291D15"/>
    <w:rsid w:val="002926EB"/>
    <w:rsid w:val="002942B1"/>
    <w:rsid w:val="0029451C"/>
    <w:rsid w:val="0029561B"/>
    <w:rsid w:val="00295FD6"/>
    <w:rsid w:val="002960C7"/>
    <w:rsid w:val="002961A8"/>
    <w:rsid w:val="0029634D"/>
    <w:rsid w:val="002973B1"/>
    <w:rsid w:val="002973D1"/>
    <w:rsid w:val="002A0EC6"/>
    <w:rsid w:val="002A1914"/>
    <w:rsid w:val="002A1D49"/>
    <w:rsid w:val="002A2BCE"/>
    <w:rsid w:val="002A2FB6"/>
    <w:rsid w:val="002A3EF0"/>
    <w:rsid w:val="002A41EF"/>
    <w:rsid w:val="002A491B"/>
    <w:rsid w:val="002A7E8F"/>
    <w:rsid w:val="002B04E1"/>
    <w:rsid w:val="002B071D"/>
    <w:rsid w:val="002B1DCA"/>
    <w:rsid w:val="002B22E3"/>
    <w:rsid w:val="002B2467"/>
    <w:rsid w:val="002B2B57"/>
    <w:rsid w:val="002B4445"/>
    <w:rsid w:val="002B4566"/>
    <w:rsid w:val="002B64A1"/>
    <w:rsid w:val="002B6619"/>
    <w:rsid w:val="002B676D"/>
    <w:rsid w:val="002B6810"/>
    <w:rsid w:val="002B6B05"/>
    <w:rsid w:val="002C10DD"/>
    <w:rsid w:val="002C3DC4"/>
    <w:rsid w:val="002C3E94"/>
    <w:rsid w:val="002C4BEF"/>
    <w:rsid w:val="002C4D96"/>
    <w:rsid w:val="002C52F0"/>
    <w:rsid w:val="002C5FCE"/>
    <w:rsid w:val="002C69AA"/>
    <w:rsid w:val="002D11FF"/>
    <w:rsid w:val="002D2400"/>
    <w:rsid w:val="002D2BEB"/>
    <w:rsid w:val="002D3CEA"/>
    <w:rsid w:val="002D3E9F"/>
    <w:rsid w:val="002D4A59"/>
    <w:rsid w:val="002D5109"/>
    <w:rsid w:val="002D556C"/>
    <w:rsid w:val="002D6187"/>
    <w:rsid w:val="002D6E85"/>
    <w:rsid w:val="002D76EC"/>
    <w:rsid w:val="002D7814"/>
    <w:rsid w:val="002D793A"/>
    <w:rsid w:val="002D7980"/>
    <w:rsid w:val="002E1AE7"/>
    <w:rsid w:val="002E3E1B"/>
    <w:rsid w:val="002E4975"/>
    <w:rsid w:val="002E4B78"/>
    <w:rsid w:val="002E5901"/>
    <w:rsid w:val="002E6EF9"/>
    <w:rsid w:val="002E7078"/>
    <w:rsid w:val="002E71B9"/>
    <w:rsid w:val="002E753B"/>
    <w:rsid w:val="002F07D6"/>
    <w:rsid w:val="002F0E49"/>
    <w:rsid w:val="002F16EC"/>
    <w:rsid w:val="002F2820"/>
    <w:rsid w:val="002F37A6"/>
    <w:rsid w:val="002F3FE8"/>
    <w:rsid w:val="002F5D39"/>
    <w:rsid w:val="002F616F"/>
    <w:rsid w:val="002F673E"/>
    <w:rsid w:val="002F77EE"/>
    <w:rsid w:val="0030115B"/>
    <w:rsid w:val="0030189A"/>
    <w:rsid w:val="003032E1"/>
    <w:rsid w:val="00303618"/>
    <w:rsid w:val="00305275"/>
    <w:rsid w:val="00305D18"/>
    <w:rsid w:val="00305F77"/>
    <w:rsid w:val="003068F1"/>
    <w:rsid w:val="0031028D"/>
    <w:rsid w:val="00310C51"/>
    <w:rsid w:val="003110CD"/>
    <w:rsid w:val="003119C3"/>
    <w:rsid w:val="00311A28"/>
    <w:rsid w:val="00311EDD"/>
    <w:rsid w:val="00312058"/>
    <w:rsid w:val="00312364"/>
    <w:rsid w:val="0031264A"/>
    <w:rsid w:val="003132BC"/>
    <w:rsid w:val="003132CF"/>
    <w:rsid w:val="00313A20"/>
    <w:rsid w:val="00313C47"/>
    <w:rsid w:val="00313FC8"/>
    <w:rsid w:val="003147A4"/>
    <w:rsid w:val="003159D9"/>
    <w:rsid w:val="00317BF2"/>
    <w:rsid w:val="00317C62"/>
    <w:rsid w:val="00321E77"/>
    <w:rsid w:val="00322232"/>
    <w:rsid w:val="00322723"/>
    <w:rsid w:val="00323E5C"/>
    <w:rsid w:val="003247EA"/>
    <w:rsid w:val="00324FFD"/>
    <w:rsid w:val="00325466"/>
    <w:rsid w:val="00325904"/>
    <w:rsid w:val="003267A9"/>
    <w:rsid w:val="00326A47"/>
    <w:rsid w:val="00326A5A"/>
    <w:rsid w:val="0032745F"/>
    <w:rsid w:val="003274AD"/>
    <w:rsid w:val="003274C5"/>
    <w:rsid w:val="0032763E"/>
    <w:rsid w:val="00330E15"/>
    <w:rsid w:val="00331781"/>
    <w:rsid w:val="003327D7"/>
    <w:rsid w:val="0033297D"/>
    <w:rsid w:val="00332984"/>
    <w:rsid w:val="00332AF6"/>
    <w:rsid w:val="00332DB4"/>
    <w:rsid w:val="0033302A"/>
    <w:rsid w:val="00333068"/>
    <w:rsid w:val="003348BD"/>
    <w:rsid w:val="003348DF"/>
    <w:rsid w:val="00334B8E"/>
    <w:rsid w:val="003357D3"/>
    <w:rsid w:val="00335942"/>
    <w:rsid w:val="00335EE8"/>
    <w:rsid w:val="0033633E"/>
    <w:rsid w:val="00336DE0"/>
    <w:rsid w:val="003407D7"/>
    <w:rsid w:val="00340BBE"/>
    <w:rsid w:val="00340BF0"/>
    <w:rsid w:val="003411BD"/>
    <w:rsid w:val="00341487"/>
    <w:rsid w:val="00341685"/>
    <w:rsid w:val="003430F5"/>
    <w:rsid w:val="003451FF"/>
    <w:rsid w:val="00345348"/>
    <w:rsid w:val="0034550D"/>
    <w:rsid w:val="003456C8"/>
    <w:rsid w:val="00345D57"/>
    <w:rsid w:val="003466AA"/>
    <w:rsid w:val="0034731D"/>
    <w:rsid w:val="003514FA"/>
    <w:rsid w:val="00351FCB"/>
    <w:rsid w:val="00352900"/>
    <w:rsid w:val="003530A8"/>
    <w:rsid w:val="003530B7"/>
    <w:rsid w:val="00353F6A"/>
    <w:rsid w:val="003542BB"/>
    <w:rsid w:val="00356240"/>
    <w:rsid w:val="00357BBD"/>
    <w:rsid w:val="0036101C"/>
    <w:rsid w:val="0036194B"/>
    <w:rsid w:val="00361D8D"/>
    <w:rsid w:val="003625AB"/>
    <w:rsid w:val="003627D6"/>
    <w:rsid w:val="00362E0E"/>
    <w:rsid w:val="00363243"/>
    <w:rsid w:val="003633A0"/>
    <w:rsid w:val="00363469"/>
    <w:rsid w:val="00364D47"/>
    <w:rsid w:val="00364E72"/>
    <w:rsid w:val="00364FE7"/>
    <w:rsid w:val="00365243"/>
    <w:rsid w:val="003653EE"/>
    <w:rsid w:val="003661EA"/>
    <w:rsid w:val="003662E6"/>
    <w:rsid w:val="00366546"/>
    <w:rsid w:val="00366997"/>
    <w:rsid w:val="00366E29"/>
    <w:rsid w:val="00366F2A"/>
    <w:rsid w:val="003674D0"/>
    <w:rsid w:val="0036777B"/>
    <w:rsid w:val="00367F93"/>
    <w:rsid w:val="003709C2"/>
    <w:rsid w:val="00371A9F"/>
    <w:rsid w:val="00371BE9"/>
    <w:rsid w:val="00371E1C"/>
    <w:rsid w:val="0037237C"/>
    <w:rsid w:val="00373508"/>
    <w:rsid w:val="003740B1"/>
    <w:rsid w:val="0037554E"/>
    <w:rsid w:val="0037567C"/>
    <w:rsid w:val="00375894"/>
    <w:rsid w:val="00376316"/>
    <w:rsid w:val="0037681F"/>
    <w:rsid w:val="00376E70"/>
    <w:rsid w:val="00377C6C"/>
    <w:rsid w:val="00377DD2"/>
    <w:rsid w:val="00380CF8"/>
    <w:rsid w:val="00380FCD"/>
    <w:rsid w:val="0038148C"/>
    <w:rsid w:val="003819C5"/>
    <w:rsid w:val="00381C0F"/>
    <w:rsid w:val="0038259A"/>
    <w:rsid w:val="003825D1"/>
    <w:rsid w:val="003827A1"/>
    <w:rsid w:val="00382A93"/>
    <w:rsid w:val="003838F9"/>
    <w:rsid w:val="0038431B"/>
    <w:rsid w:val="003846A5"/>
    <w:rsid w:val="00384F71"/>
    <w:rsid w:val="00385076"/>
    <w:rsid w:val="00387B47"/>
    <w:rsid w:val="00391077"/>
    <w:rsid w:val="003912CF"/>
    <w:rsid w:val="00393AF9"/>
    <w:rsid w:val="00394195"/>
    <w:rsid w:val="0039779F"/>
    <w:rsid w:val="00397B2E"/>
    <w:rsid w:val="00397CBA"/>
    <w:rsid w:val="003A067C"/>
    <w:rsid w:val="003A1BC7"/>
    <w:rsid w:val="003A225A"/>
    <w:rsid w:val="003A2618"/>
    <w:rsid w:val="003A2AA9"/>
    <w:rsid w:val="003A3A8F"/>
    <w:rsid w:val="003A4152"/>
    <w:rsid w:val="003A507E"/>
    <w:rsid w:val="003A5B9F"/>
    <w:rsid w:val="003A62B3"/>
    <w:rsid w:val="003A65CB"/>
    <w:rsid w:val="003A67DE"/>
    <w:rsid w:val="003A6805"/>
    <w:rsid w:val="003A70C3"/>
    <w:rsid w:val="003A7132"/>
    <w:rsid w:val="003A73CD"/>
    <w:rsid w:val="003A7815"/>
    <w:rsid w:val="003A79D5"/>
    <w:rsid w:val="003A7C69"/>
    <w:rsid w:val="003B00A7"/>
    <w:rsid w:val="003B098A"/>
    <w:rsid w:val="003B0ABD"/>
    <w:rsid w:val="003B12A5"/>
    <w:rsid w:val="003B1E6C"/>
    <w:rsid w:val="003B2265"/>
    <w:rsid w:val="003B43BC"/>
    <w:rsid w:val="003B502A"/>
    <w:rsid w:val="003B6BB5"/>
    <w:rsid w:val="003C006F"/>
    <w:rsid w:val="003C2172"/>
    <w:rsid w:val="003C2FBC"/>
    <w:rsid w:val="003C352D"/>
    <w:rsid w:val="003C3D28"/>
    <w:rsid w:val="003C4367"/>
    <w:rsid w:val="003C47A3"/>
    <w:rsid w:val="003C49D5"/>
    <w:rsid w:val="003C4BE8"/>
    <w:rsid w:val="003C4F47"/>
    <w:rsid w:val="003C536A"/>
    <w:rsid w:val="003C5CAB"/>
    <w:rsid w:val="003C651B"/>
    <w:rsid w:val="003C6AC0"/>
    <w:rsid w:val="003C6D48"/>
    <w:rsid w:val="003D1C03"/>
    <w:rsid w:val="003D1C85"/>
    <w:rsid w:val="003D2438"/>
    <w:rsid w:val="003D2788"/>
    <w:rsid w:val="003D2B70"/>
    <w:rsid w:val="003D3D7C"/>
    <w:rsid w:val="003D3FA4"/>
    <w:rsid w:val="003D52E6"/>
    <w:rsid w:val="003D54FC"/>
    <w:rsid w:val="003D5AD3"/>
    <w:rsid w:val="003D6E48"/>
    <w:rsid w:val="003D73A6"/>
    <w:rsid w:val="003D76BD"/>
    <w:rsid w:val="003D7A02"/>
    <w:rsid w:val="003D7EB6"/>
    <w:rsid w:val="003E0362"/>
    <w:rsid w:val="003E0542"/>
    <w:rsid w:val="003E072C"/>
    <w:rsid w:val="003E096C"/>
    <w:rsid w:val="003E157C"/>
    <w:rsid w:val="003E16A3"/>
    <w:rsid w:val="003E173C"/>
    <w:rsid w:val="003E19C2"/>
    <w:rsid w:val="003E453E"/>
    <w:rsid w:val="003E612A"/>
    <w:rsid w:val="003E642B"/>
    <w:rsid w:val="003E65FD"/>
    <w:rsid w:val="003E6845"/>
    <w:rsid w:val="003E6A1D"/>
    <w:rsid w:val="003F45A6"/>
    <w:rsid w:val="003F4E2F"/>
    <w:rsid w:val="003F53D8"/>
    <w:rsid w:val="003F5F22"/>
    <w:rsid w:val="003F6241"/>
    <w:rsid w:val="003F6860"/>
    <w:rsid w:val="003F6C4A"/>
    <w:rsid w:val="0040050B"/>
    <w:rsid w:val="00401224"/>
    <w:rsid w:val="004012B5"/>
    <w:rsid w:val="0040198B"/>
    <w:rsid w:val="004019B9"/>
    <w:rsid w:val="00402873"/>
    <w:rsid w:val="00404F1A"/>
    <w:rsid w:val="00405144"/>
    <w:rsid w:val="00405279"/>
    <w:rsid w:val="00406636"/>
    <w:rsid w:val="00406DAB"/>
    <w:rsid w:val="00406E7E"/>
    <w:rsid w:val="00410367"/>
    <w:rsid w:val="00413430"/>
    <w:rsid w:val="00413D6F"/>
    <w:rsid w:val="00413D80"/>
    <w:rsid w:val="00414B0F"/>
    <w:rsid w:val="00414C88"/>
    <w:rsid w:val="00414D03"/>
    <w:rsid w:val="00414E5B"/>
    <w:rsid w:val="004151E3"/>
    <w:rsid w:val="0041682B"/>
    <w:rsid w:val="00420C6A"/>
    <w:rsid w:val="00421708"/>
    <w:rsid w:val="00421D07"/>
    <w:rsid w:val="00422D7E"/>
    <w:rsid w:val="004233C3"/>
    <w:rsid w:val="00424109"/>
    <w:rsid w:val="0042416F"/>
    <w:rsid w:val="0042419B"/>
    <w:rsid w:val="004241E3"/>
    <w:rsid w:val="00424633"/>
    <w:rsid w:val="00425B23"/>
    <w:rsid w:val="00425DF2"/>
    <w:rsid w:val="00426161"/>
    <w:rsid w:val="00427557"/>
    <w:rsid w:val="00427C66"/>
    <w:rsid w:val="00427D55"/>
    <w:rsid w:val="0043049C"/>
    <w:rsid w:val="00431DC9"/>
    <w:rsid w:val="004322C5"/>
    <w:rsid w:val="004329D4"/>
    <w:rsid w:val="00434759"/>
    <w:rsid w:val="00435074"/>
    <w:rsid w:val="0043575A"/>
    <w:rsid w:val="004358C3"/>
    <w:rsid w:val="00436059"/>
    <w:rsid w:val="00436361"/>
    <w:rsid w:val="0043638F"/>
    <w:rsid w:val="00436D20"/>
    <w:rsid w:val="00436F27"/>
    <w:rsid w:val="00437772"/>
    <w:rsid w:val="004416E5"/>
    <w:rsid w:val="00441A37"/>
    <w:rsid w:val="00441FAD"/>
    <w:rsid w:val="004422BC"/>
    <w:rsid w:val="0044274B"/>
    <w:rsid w:val="00443581"/>
    <w:rsid w:val="00443CE3"/>
    <w:rsid w:val="004449AE"/>
    <w:rsid w:val="00445767"/>
    <w:rsid w:val="00445E58"/>
    <w:rsid w:val="0044620E"/>
    <w:rsid w:val="00447D39"/>
    <w:rsid w:val="00450A92"/>
    <w:rsid w:val="0045121A"/>
    <w:rsid w:val="004512EA"/>
    <w:rsid w:val="004516AF"/>
    <w:rsid w:val="004519DA"/>
    <w:rsid w:val="0045255A"/>
    <w:rsid w:val="00453405"/>
    <w:rsid w:val="00453B0E"/>
    <w:rsid w:val="004549C0"/>
    <w:rsid w:val="00455650"/>
    <w:rsid w:val="00456317"/>
    <w:rsid w:val="00456413"/>
    <w:rsid w:val="004566CF"/>
    <w:rsid w:val="004566EF"/>
    <w:rsid w:val="00456F3F"/>
    <w:rsid w:val="004575CD"/>
    <w:rsid w:val="00457FA1"/>
    <w:rsid w:val="00462CD7"/>
    <w:rsid w:val="004639B4"/>
    <w:rsid w:val="00463D21"/>
    <w:rsid w:val="004643DC"/>
    <w:rsid w:val="00464E8E"/>
    <w:rsid w:val="00465545"/>
    <w:rsid w:val="00465F47"/>
    <w:rsid w:val="00466056"/>
    <w:rsid w:val="00466B80"/>
    <w:rsid w:val="00466DE9"/>
    <w:rsid w:val="00466E47"/>
    <w:rsid w:val="00466FCE"/>
    <w:rsid w:val="00467182"/>
    <w:rsid w:val="004702FC"/>
    <w:rsid w:val="0047141C"/>
    <w:rsid w:val="0047147B"/>
    <w:rsid w:val="004714CD"/>
    <w:rsid w:val="0047216F"/>
    <w:rsid w:val="00472276"/>
    <w:rsid w:val="00473A1D"/>
    <w:rsid w:val="00473D12"/>
    <w:rsid w:val="0047446B"/>
    <w:rsid w:val="004744C9"/>
    <w:rsid w:val="00474CB9"/>
    <w:rsid w:val="0047551A"/>
    <w:rsid w:val="00475E79"/>
    <w:rsid w:val="0048007B"/>
    <w:rsid w:val="00482B66"/>
    <w:rsid w:val="00483B71"/>
    <w:rsid w:val="00485071"/>
    <w:rsid w:val="00485D55"/>
    <w:rsid w:val="00485E7C"/>
    <w:rsid w:val="00490053"/>
    <w:rsid w:val="004908A4"/>
    <w:rsid w:val="00490B5C"/>
    <w:rsid w:val="0049152C"/>
    <w:rsid w:val="004923E6"/>
    <w:rsid w:val="00492B40"/>
    <w:rsid w:val="00493796"/>
    <w:rsid w:val="00494C4F"/>
    <w:rsid w:val="00495BAC"/>
    <w:rsid w:val="00495BC5"/>
    <w:rsid w:val="004961B9"/>
    <w:rsid w:val="004965DD"/>
    <w:rsid w:val="004976E7"/>
    <w:rsid w:val="00497BC6"/>
    <w:rsid w:val="004A16B2"/>
    <w:rsid w:val="004A27DA"/>
    <w:rsid w:val="004A31BB"/>
    <w:rsid w:val="004A33D8"/>
    <w:rsid w:val="004A4E58"/>
    <w:rsid w:val="004A5408"/>
    <w:rsid w:val="004A5616"/>
    <w:rsid w:val="004A61E3"/>
    <w:rsid w:val="004A70A8"/>
    <w:rsid w:val="004A76AE"/>
    <w:rsid w:val="004A7CF1"/>
    <w:rsid w:val="004A7F09"/>
    <w:rsid w:val="004B1A9D"/>
    <w:rsid w:val="004B1CB1"/>
    <w:rsid w:val="004B4127"/>
    <w:rsid w:val="004B4138"/>
    <w:rsid w:val="004B4182"/>
    <w:rsid w:val="004B4DA6"/>
    <w:rsid w:val="004B5A70"/>
    <w:rsid w:val="004B6769"/>
    <w:rsid w:val="004B72B1"/>
    <w:rsid w:val="004C016F"/>
    <w:rsid w:val="004C0284"/>
    <w:rsid w:val="004C02A5"/>
    <w:rsid w:val="004C041E"/>
    <w:rsid w:val="004C1449"/>
    <w:rsid w:val="004C1E13"/>
    <w:rsid w:val="004C2F6A"/>
    <w:rsid w:val="004C3777"/>
    <w:rsid w:val="004C3A9C"/>
    <w:rsid w:val="004C3E6A"/>
    <w:rsid w:val="004C5CDA"/>
    <w:rsid w:val="004C7EEA"/>
    <w:rsid w:val="004C7FCC"/>
    <w:rsid w:val="004D1264"/>
    <w:rsid w:val="004D12D0"/>
    <w:rsid w:val="004D285D"/>
    <w:rsid w:val="004D4A90"/>
    <w:rsid w:val="004D5253"/>
    <w:rsid w:val="004D5484"/>
    <w:rsid w:val="004D554E"/>
    <w:rsid w:val="004D55FF"/>
    <w:rsid w:val="004D5951"/>
    <w:rsid w:val="004D67AC"/>
    <w:rsid w:val="004D708C"/>
    <w:rsid w:val="004E05DC"/>
    <w:rsid w:val="004E075B"/>
    <w:rsid w:val="004E1580"/>
    <w:rsid w:val="004E23F2"/>
    <w:rsid w:val="004E2ADD"/>
    <w:rsid w:val="004E2ED4"/>
    <w:rsid w:val="004E33F6"/>
    <w:rsid w:val="004E3620"/>
    <w:rsid w:val="004E39F2"/>
    <w:rsid w:val="004E48EC"/>
    <w:rsid w:val="004E4A61"/>
    <w:rsid w:val="004E5681"/>
    <w:rsid w:val="004E57C8"/>
    <w:rsid w:val="004E5961"/>
    <w:rsid w:val="004E5BF2"/>
    <w:rsid w:val="004E69AC"/>
    <w:rsid w:val="004E6DDA"/>
    <w:rsid w:val="004E6FFA"/>
    <w:rsid w:val="004E7033"/>
    <w:rsid w:val="004E730C"/>
    <w:rsid w:val="004E7D5B"/>
    <w:rsid w:val="004F01A7"/>
    <w:rsid w:val="004F0843"/>
    <w:rsid w:val="004F0D88"/>
    <w:rsid w:val="004F0DD6"/>
    <w:rsid w:val="004F238F"/>
    <w:rsid w:val="004F2791"/>
    <w:rsid w:val="004F2B6D"/>
    <w:rsid w:val="004F3594"/>
    <w:rsid w:val="004F3F66"/>
    <w:rsid w:val="004F4C29"/>
    <w:rsid w:val="004F532E"/>
    <w:rsid w:val="004F5A6E"/>
    <w:rsid w:val="004F5FCF"/>
    <w:rsid w:val="004F6A94"/>
    <w:rsid w:val="004F6D22"/>
    <w:rsid w:val="004F76F1"/>
    <w:rsid w:val="00501217"/>
    <w:rsid w:val="0050289A"/>
    <w:rsid w:val="00502C43"/>
    <w:rsid w:val="00502D27"/>
    <w:rsid w:val="00503B99"/>
    <w:rsid w:val="0050419C"/>
    <w:rsid w:val="0050424B"/>
    <w:rsid w:val="00504BB4"/>
    <w:rsid w:val="0050518F"/>
    <w:rsid w:val="00505B9F"/>
    <w:rsid w:val="00505D50"/>
    <w:rsid w:val="005071E5"/>
    <w:rsid w:val="0050723D"/>
    <w:rsid w:val="0050772F"/>
    <w:rsid w:val="00507819"/>
    <w:rsid w:val="00507DE7"/>
    <w:rsid w:val="00510559"/>
    <w:rsid w:val="0051194D"/>
    <w:rsid w:val="00512013"/>
    <w:rsid w:val="00512A81"/>
    <w:rsid w:val="0051320C"/>
    <w:rsid w:val="00513741"/>
    <w:rsid w:val="00513C39"/>
    <w:rsid w:val="005141DB"/>
    <w:rsid w:val="005158B0"/>
    <w:rsid w:val="00515AC2"/>
    <w:rsid w:val="00516F62"/>
    <w:rsid w:val="0051749A"/>
    <w:rsid w:val="00520085"/>
    <w:rsid w:val="005207D5"/>
    <w:rsid w:val="005211CF"/>
    <w:rsid w:val="00522A79"/>
    <w:rsid w:val="00522B2B"/>
    <w:rsid w:val="00522F9B"/>
    <w:rsid w:val="005233D1"/>
    <w:rsid w:val="0052465A"/>
    <w:rsid w:val="005247C6"/>
    <w:rsid w:val="0052592B"/>
    <w:rsid w:val="00525C52"/>
    <w:rsid w:val="00526587"/>
    <w:rsid w:val="0052736C"/>
    <w:rsid w:val="00530C9D"/>
    <w:rsid w:val="005312EC"/>
    <w:rsid w:val="00531AF6"/>
    <w:rsid w:val="00531FB0"/>
    <w:rsid w:val="00532171"/>
    <w:rsid w:val="005333C5"/>
    <w:rsid w:val="00533A01"/>
    <w:rsid w:val="00533A6D"/>
    <w:rsid w:val="00534039"/>
    <w:rsid w:val="00534452"/>
    <w:rsid w:val="00535501"/>
    <w:rsid w:val="00535ED1"/>
    <w:rsid w:val="00536881"/>
    <w:rsid w:val="00536B04"/>
    <w:rsid w:val="00536C5B"/>
    <w:rsid w:val="005374D0"/>
    <w:rsid w:val="00540621"/>
    <w:rsid w:val="00540990"/>
    <w:rsid w:val="005411DE"/>
    <w:rsid w:val="00541DE1"/>
    <w:rsid w:val="005420DE"/>
    <w:rsid w:val="00543235"/>
    <w:rsid w:val="005439DB"/>
    <w:rsid w:val="00544025"/>
    <w:rsid w:val="00544407"/>
    <w:rsid w:val="00545321"/>
    <w:rsid w:val="0054538C"/>
    <w:rsid w:val="00545AD4"/>
    <w:rsid w:val="00545E1D"/>
    <w:rsid w:val="00545EA2"/>
    <w:rsid w:val="00546035"/>
    <w:rsid w:val="005470CC"/>
    <w:rsid w:val="0054764A"/>
    <w:rsid w:val="005478F1"/>
    <w:rsid w:val="00550E04"/>
    <w:rsid w:val="005515BE"/>
    <w:rsid w:val="005530B0"/>
    <w:rsid w:val="00553297"/>
    <w:rsid w:val="00553B8E"/>
    <w:rsid w:val="00553ED3"/>
    <w:rsid w:val="00553FB2"/>
    <w:rsid w:val="00554473"/>
    <w:rsid w:val="00554812"/>
    <w:rsid w:val="005559FE"/>
    <w:rsid w:val="00555EE9"/>
    <w:rsid w:val="005579ED"/>
    <w:rsid w:val="00557B9D"/>
    <w:rsid w:val="0056108A"/>
    <w:rsid w:val="00561913"/>
    <w:rsid w:val="00563047"/>
    <w:rsid w:val="00563132"/>
    <w:rsid w:val="00563985"/>
    <w:rsid w:val="00563FF3"/>
    <w:rsid w:val="00565034"/>
    <w:rsid w:val="00565086"/>
    <w:rsid w:val="00565492"/>
    <w:rsid w:val="005671DF"/>
    <w:rsid w:val="0056794F"/>
    <w:rsid w:val="00567AF7"/>
    <w:rsid w:val="00567E11"/>
    <w:rsid w:val="00570CC5"/>
    <w:rsid w:val="0057189C"/>
    <w:rsid w:val="00571EB1"/>
    <w:rsid w:val="0057230E"/>
    <w:rsid w:val="00572E2D"/>
    <w:rsid w:val="005737CD"/>
    <w:rsid w:val="00573EB2"/>
    <w:rsid w:val="00574640"/>
    <w:rsid w:val="00574A04"/>
    <w:rsid w:val="00574BF2"/>
    <w:rsid w:val="00576478"/>
    <w:rsid w:val="00576706"/>
    <w:rsid w:val="0057715F"/>
    <w:rsid w:val="005801C9"/>
    <w:rsid w:val="00580A69"/>
    <w:rsid w:val="00580F38"/>
    <w:rsid w:val="0058105B"/>
    <w:rsid w:val="00581553"/>
    <w:rsid w:val="00582219"/>
    <w:rsid w:val="00583F7B"/>
    <w:rsid w:val="00584749"/>
    <w:rsid w:val="0058474C"/>
    <w:rsid w:val="005852D8"/>
    <w:rsid w:val="00585C22"/>
    <w:rsid w:val="00585E95"/>
    <w:rsid w:val="00586080"/>
    <w:rsid w:val="005866E7"/>
    <w:rsid w:val="00587312"/>
    <w:rsid w:val="00587440"/>
    <w:rsid w:val="00590C0F"/>
    <w:rsid w:val="00591106"/>
    <w:rsid w:val="00591253"/>
    <w:rsid w:val="00591C12"/>
    <w:rsid w:val="00591E61"/>
    <w:rsid w:val="00591F92"/>
    <w:rsid w:val="005921C6"/>
    <w:rsid w:val="00592865"/>
    <w:rsid w:val="00592F48"/>
    <w:rsid w:val="005932F4"/>
    <w:rsid w:val="00593B35"/>
    <w:rsid w:val="00593E84"/>
    <w:rsid w:val="00594387"/>
    <w:rsid w:val="0059537C"/>
    <w:rsid w:val="00595ACF"/>
    <w:rsid w:val="00596C4E"/>
    <w:rsid w:val="005970D5"/>
    <w:rsid w:val="005A0FAC"/>
    <w:rsid w:val="005A11F6"/>
    <w:rsid w:val="005A164C"/>
    <w:rsid w:val="005A1A75"/>
    <w:rsid w:val="005A1F64"/>
    <w:rsid w:val="005A245C"/>
    <w:rsid w:val="005A2F91"/>
    <w:rsid w:val="005A4561"/>
    <w:rsid w:val="005A50BF"/>
    <w:rsid w:val="005A5835"/>
    <w:rsid w:val="005A6282"/>
    <w:rsid w:val="005B064C"/>
    <w:rsid w:val="005B120A"/>
    <w:rsid w:val="005B1753"/>
    <w:rsid w:val="005B1C83"/>
    <w:rsid w:val="005B1DCC"/>
    <w:rsid w:val="005B1F45"/>
    <w:rsid w:val="005B23BD"/>
    <w:rsid w:val="005B3475"/>
    <w:rsid w:val="005B4024"/>
    <w:rsid w:val="005B5557"/>
    <w:rsid w:val="005B62A7"/>
    <w:rsid w:val="005B68CF"/>
    <w:rsid w:val="005B704D"/>
    <w:rsid w:val="005B7452"/>
    <w:rsid w:val="005B746F"/>
    <w:rsid w:val="005C06AA"/>
    <w:rsid w:val="005C2016"/>
    <w:rsid w:val="005C28F0"/>
    <w:rsid w:val="005C3B85"/>
    <w:rsid w:val="005C4799"/>
    <w:rsid w:val="005C4B9F"/>
    <w:rsid w:val="005C4DD1"/>
    <w:rsid w:val="005C4DDD"/>
    <w:rsid w:val="005C590A"/>
    <w:rsid w:val="005C59D3"/>
    <w:rsid w:val="005C63B0"/>
    <w:rsid w:val="005C7178"/>
    <w:rsid w:val="005C761C"/>
    <w:rsid w:val="005C77B7"/>
    <w:rsid w:val="005C7C83"/>
    <w:rsid w:val="005D0681"/>
    <w:rsid w:val="005D09BE"/>
    <w:rsid w:val="005D0A54"/>
    <w:rsid w:val="005D2000"/>
    <w:rsid w:val="005D319F"/>
    <w:rsid w:val="005D3967"/>
    <w:rsid w:val="005D3FDC"/>
    <w:rsid w:val="005D42D5"/>
    <w:rsid w:val="005D4409"/>
    <w:rsid w:val="005D49B4"/>
    <w:rsid w:val="005D530F"/>
    <w:rsid w:val="005D5DC7"/>
    <w:rsid w:val="005D6437"/>
    <w:rsid w:val="005D64B9"/>
    <w:rsid w:val="005D69DB"/>
    <w:rsid w:val="005D76B0"/>
    <w:rsid w:val="005D77C2"/>
    <w:rsid w:val="005D7A9B"/>
    <w:rsid w:val="005E00E7"/>
    <w:rsid w:val="005E0594"/>
    <w:rsid w:val="005E0A74"/>
    <w:rsid w:val="005E0C07"/>
    <w:rsid w:val="005E0C55"/>
    <w:rsid w:val="005E24C2"/>
    <w:rsid w:val="005E32C1"/>
    <w:rsid w:val="005E3380"/>
    <w:rsid w:val="005E5D9E"/>
    <w:rsid w:val="005E5E6D"/>
    <w:rsid w:val="005E656B"/>
    <w:rsid w:val="005E6A70"/>
    <w:rsid w:val="005E6CD1"/>
    <w:rsid w:val="005F0299"/>
    <w:rsid w:val="005F05CB"/>
    <w:rsid w:val="005F1019"/>
    <w:rsid w:val="005F233E"/>
    <w:rsid w:val="005F3036"/>
    <w:rsid w:val="005F46C1"/>
    <w:rsid w:val="005F5186"/>
    <w:rsid w:val="005F51FB"/>
    <w:rsid w:val="005F54CB"/>
    <w:rsid w:val="005F577B"/>
    <w:rsid w:val="005F6714"/>
    <w:rsid w:val="005F6F49"/>
    <w:rsid w:val="005F7A2D"/>
    <w:rsid w:val="005F7D43"/>
    <w:rsid w:val="006008DF"/>
    <w:rsid w:val="00601912"/>
    <w:rsid w:val="0060337F"/>
    <w:rsid w:val="00603AEF"/>
    <w:rsid w:val="006044EB"/>
    <w:rsid w:val="0060470B"/>
    <w:rsid w:val="00605A78"/>
    <w:rsid w:val="00606278"/>
    <w:rsid w:val="0060642E"/>
    <w:rsid w:val="00607523"/>
    <w:rsid w:val="00607712"/>
    <w:rsid w:val="006110BE"/>
    <w:rsid w:val="00612723"/>
    <w:rsid w:val="00613B87"/>
    <w:rsid w:val="0061417F"/>
    <w:rsid w:val="0061441F"/>
    <w:rsid w:val="00615E66"/>
    <w:rsid w:val="0061779E"/>
    <w:rsid w:val="00617B04"/>
    <w:rsid w:val="0062085C"/>
    <w:rsid w:val="00621396"/>
    <w:rsid w:val="006216FC"/>
    <w:rsid w:val="00622723"/>
    <w:rsid w:val="0062335E"/>
    <w:rsid w:val="00623B7A"/>
    <w:rsid w:val="0062468E"/>
    <w:rsid w:val="00624F57"/>
    <w:rsid w:val="006252D5"/>
    <w:rsid w:val="00626B39"/>
    <w:rsid w:val="006279CB"/>
    <w:rsid w:val="00632472"/>
    <w:rsid w:val="00632A02"/>
    <w:rsid w:val="00632A3B"/>
    <w:rsid w:val="006337F4"/>
    <w:rsid w:val="00633D54"/>
    <w:rsid w:val="006356CA"/>
    <w:rsid w:val="00636921"/>
    <w:rsid w:val="006369DC"/>
    <w:rsid w:val="00640439"/>
    <w:rsid w:val="006409CF"/>
    <w:rsid w:val="00640B91"/>
    <w:rsid w:val="00641BE1"/>
    <w:rsid w:val="00642891"/>
    <w:rsid w:val="006437DA"/>
    <w:rsid w:val="006451C9"/>
    <w:rsid w:val="006454B7"/>
    <w:rsid w:val="0064593D"/>
    <w:rsid w:val="00650069"/>
    <w:rsid w:val="0065087E"/>
    <w:rsid w:val="00650A86"/>
    <w:rsid w:val="00651614"/>
    <w:rsid w:val="00651A31"/>
    <w:rsid w:val="00652754"/>
    <w:rsid w:val="00653FDC"/>
    <w:rsid w:val="006543B9"/>
    <w:rsid w:val="006543E1"/>
    <w:rsid w:val="00655E84"/>
    <w:rsid w:val="006568E9"/>
    <w:rsid w:val="00656B83"/>
    <w:rsid w:val="00656CC3"/>
    <w:rsid w:val="00656F91"/>
    <w:rsid w:val="006578BB"/>
    <w:rsid w:val="00657C32"/>
    <w:rsid w:val="0066029A"/>
    <w:rsid w:val="006611CC"/>
    <w:rsid w:val="00662EDD"/>
    <w:rsid w:val="006640A7"/>
    <w:rsid w:val="00664D8A"/>
    <w:rsid w:val="006663F1"/>
    <w:rsid w:val="0066649E"/>
    <w:rsid w:val="006671B5"/>
    <w:rsid w:val="006672FD"/>
    <w:rsid w:val="00667712"/>
    <w:rsid w:val="00667C52"/>
    <w:rsid w:val="00667DDA"/>
    <w:rsid w:val="00670446"/>
    <w:rsid w:val="00670C3B"/>
    <w:rsid w:val="0067114C"/>
    <w:rsid w:val="006724FC"/>
    <w:rsid w:val="00673271"/>
    <w:rsid w:val="006737BB"/>
    <w:rsid w:val="006744DC"/>
    <w:rsid w:val="006749D3"/>
    <w:rsid w:val="006760BF"/>
    <w:rsid w:val="0067666B"/>
    <w:rsid w:val="006766CB"/>
    <w:rsid w:val="006805DD"/>
    <w:rsid w:val="0068083A"/>
    <w:rsid w:val="00681D88"/>
    <w:rsid w:val="0068269A"/>
    <w:rsid w:val="00682B75"/>
    <w:rsid w:val="00682E56"/>
    <w:rsid w:val="006844B7"/>
    <w:rsid w:val="00684FF4"/>
    <w:rsid w:val="006850C2"/>
    <w:rsid w:val="00685BBC"/>
    <w:rsid w:val="00685BD4"/>
    <w:rsid w:val="00685CC3"/>
    <w:rsid w:val="00686776"/>
    <w:rsid w:val="00686A29"/>
    <w:rsid w:val="00686BB5"/>
    <w:rsid w:val="00686CFE"/>
    <w:rsid w:val="00692EF2"/>
    <w:rsid w:val="006930FA"/>
    <w:rsid w:val="00693288"/>
    <w:rsid w:val="006932B1"/>
    <w:rsid w:val="00693553"/>
    <w:rsid w:val="006935DE"/>
    <w:rsid w:val="00693798"/>
    <w:rsid w:val="006948E4"/>
    <w:rsid w:val="00694D0A"/>
    <w:rsid w:val="00696C67"/>
    <w:rsid w:val="00696F71"/>
    <w:rsid w:val="00697C76"/>
    <w:rsid w:val="006A050C"/>
    <w:rsid w:val="006A0AD0"/>
    <w:rsid w:val="006A122A"/>
    <w:rsid w:val="006A1F99"/>
    <w:rsid w:val="006A25BD"/>
    <w:rsid w:val="006A2F3C"/>
    <w:rsid w:val="006A5CC6"/>
    <w:rsid w:val="006A688A"/>
    <w:rsid w:val="006A7BB6"/>
    <w:rsid w:val="006B03A2"/>
    <w:rsid w:val="006B0A32"/>
    <w:rsid w:val="006B0F95"/>
    <w:rsid w:val="006B2175"/>
    <w:rsid w:val="006B2300"/>
    <w:rsid w:val="006B5519"/>
    <w:rsid w:val="006B5B03"/>
    <w:rsid w:val="006B7215"/>
    <w:rsid w:val="006B7E4C"/>
    <w:rsid w:val="006C0AA4"/>
    <w:rsid w:val="006C16E3"/>
    <w:rsid w:val="006C1A07"/>
    <w:rsid w:val="006C2CD8"/>
    <w:rsid w:val="006C4429"/>
    <w:rsid w:val="006C467B"/>
    <w:rsid w:val="006C6B2A"/>
    <w:rsid w:val="006C7944"/>
    <w:rsid w:val="006C7D6A"/>
    <w:rsid w:val="006D03C8"/>
    <w:rsid w:val="006D03C9"/>
    <w:rsid w:val="006D0D1A"/>
    <w:rsid w:val="006D1099"/>
    <w:rsid w:val="006D2B12"/>
    <w:rsid w:val="006D2E67"/>
    <w:rsid w:val="006D32C5"/>
    <w:rsid w:val="006D3D07"/>
    <w:rsid w:val="006D47CA"/>
    <w:rsid w:val="006D47CB"/>
    <w:rsid w:val="006D5EC6"/>
    <w:rsid w:val="006D7219"/>
    <w:rsid w:val="006D74CD"/>
    <w:rsid w:val="006E0BF3"/>
    <w:rsid w:val="006E0C14"/>
    <w:rsid w:val="006E0C98"/>
    <w:rsid w:val="006E19F2"/>
    <w:rsid w:val="006E48E8"/>
    <w:rsid w:val="006E5D2E"/>
    <w:rsid w:val="006E5F2B"/>
    <w:rsid w:val="006E637E"/>
    <w:rsid w:val="006E7038"/>
    <w:rsid w:val="006F000F"/>
    <w:rsid w:val="006F01A1"/>
    <w:rsid w:val="006F08C7"/>
    <w:rsid w:val="006F0942"/>
    <w:rsid w:val="006F11C4"/>
    <w:rsid w:val="006F24F5"/>
    <w:rsid w:val="006F2FFB"/>
    <w:rsid w:val="006F50F9"/>
    <w:rsid w:val="006F5824"/>
    <w:rsid w:val="006F621E"/>
    <w:rsid w:val="006F6FC1"/>
    <w:rsid w:val="006F713C"/>
    <w:rsid w:val="006F72C8"/>
    <w:rsid w:val="006F771B"/>
    <w:rsid w:val="006F7C48"/>
    <w:rsid w:val="006F7C88"/>
    <w:rsid w:val="0070064F"/>
    <w:rsid w:val="00702B01"/>
    <w:rsid w:val="007030CD"/>
    <w:rsid w:val="00703689"/>
    <w:rsid w:val="00704789"/>
    <w:rsid w:val="00705D14"/>
    <w:rsid w:val="00706068"/>
    <w:rsid w:val="00711927"/>
    <w:rsid w:val="00711C67"/>
    <w:rsid w:val="00712A25"/>
    <w:rsid w:val="00712DBF"/>
    <w:rsid w:val="00713CE9"/>
    <w:rsid w:val="00714315"/>
    <w:rsid w:val="00714DA6"/>
    <w:rsid w:val="00716E67"/>
    <w:rsid w:val="00716F7E"/>
    <w:rsid w:val="00717174"/>
    <w:rsid w:val="007175D6"/>
    <w:rsid w:val="00717898"/>
    <w:rsid w:val="00717FAD"/>
    <w:rsid w:val="00720407"/>
    <w:rsid w:val="00720BA4"/>
    <w:rsid w:val="00720BD9"/>
    <w:rsid w:val="00721709"/>
    <w:rsid w:val="0072368C"/>
    <w:rsid w:val="0072403C"/>
    <w:rsid w:val="007260A0"/>
    <w:rsid w:val="00726882"/>
    <w:rsid w:val="00727286"/>
    <w:rsid w:val="00727E99"/>
    <w:rsid w:val="007305FA"/>
    <w:rsid w:val="00730B49"/>
    <w:rsid w:val="00731A78"/>
    <w:rsid w:val="00732753"/>
    <w:rsid w:val="00732942"/>
    <w:rsid w:val="00733E7D"/>
    <w:rsid w:val="00734AC6"/>
    <w:rsid w:val="00734F0F"/>
    <w:rsid w:val="00736328"/>
    <w:rsid w:val="0073675C"/>
    <w:rsid w:val="00740262"/>
    <w:rsid w:val="00740AB2"/>
    <w:rsid w:val="00740E21"/>
    <w:rsid w:val="0074179D"/>
    <w:rsid w:val="00742953"/>
    <w:rsid w:val="0074300F"/>
    <w:rsid w:val="00743271"/>
    <w:rsid w:val="00743D84"/>
    <w:rsid w:val="007446E0"/>
    <w:rsid w:val="00744ADA"/>
    <w:rsid w:val="00744C45"/>
    <w:rsid w:val="00746859"/>
    <w:rsid w:val="00746C7E"/>
    <w:rsid w:val="00746F54"/>
    <w:rsid w:val="007475ED"/>
    <w:rsid w:val="00747AB8"/>
    <w:rsid w:val="007501B5"/>
    <w:rsid w:val="00750879"/>
    <w:rsid w:val="00750CA4"/>
    <w:rsid w:val="00751173"/>
    <w:rsid w:val="00751DEE"/>
    <w:rsid w:val="0075323D"/>
    <w:rsid w:val="007533A3"/>
    <w:rsid w:val="00753622"/>
    <w:rsid w:val="00753805"/>
    <w:rsid w:val="00753940"/>
    <w:rsid w:val="00753FC2"/>
    <w:rsid w:val="00754412"/>
    <w:rsid w:val="0075564C"/>
    <w:rsid w:val="00756B7E"/>
    <w:rsid w:val="0076017C"/>
    <w:rsid w:val="0076022A"/>
    <w:rsid w:val="00760444"/>
    <w:rsid w:val="00760A07"/>
    <w:rsid w:val="00760CA7"/>
    <w:rsid w:val="0076121D"/>
    <w:rsid w:val="007620BD"/>
    <w:rsid w:val="00762278"/>
    <w:rsid w:val="007623DD"/>
    <w:rsid w:val="00763D20"/>
    <w:rsid w:val="00763E86"/>
    <w:rsid w:val="00763EA9"/>
    <w:rsid w:val="00763FB0"/>
    <w:rsid w:val="007656F6"/>
    <w:rsid w:val="0076705C"/>
    <w:rsid w:val="007677E4"/>
    <w:rsid w:val="00770460"/>
    <w:rsid w:val="00770BA4"/>
    <w:rsid w:val="00771866"/>
    <w:rsid w:val="007726D8"/>
    <w:rsid w:val="00772DC0"/>
    <w:rsid w:val="007736C9"/>
    <w:rsid w:val="00773DCA"/>
    <w:rsid w:val="00775E27"/>
    <w:rsid w:val="00776289"/>
    <w:rsid w:val="00776783"/>
    <w:rsid w:val="00777BC0"/>
    <w:rsid w:val="00780F78"/>
    <w:rsid w:val="0078127B"/>
    <w:rsid w:val="00781488"/>
    <w:rsid w:val="00786150"/>
    <w:rsid w:val="00786726"/>
    <w:rsid w:val="007872C3"/>
    <w:rsid w:val="007905C4"/>
    <w:rsid w:val="00790682"/>
    <w:rsid w:val="00791389"/>
    <w:rsid w:val="007918DF"/>
    <w:rsid w:val="00791BC2"/>
    <w:rsid w:val="007922AC"/>
    <w:rsid w:val="00793A5B"/>
    <w:rsid w:val="00794385"/>
    <w:rsid w:val="007954BB"/>
    <w:rsid w:val="007964F8"/>
    <w:rsid w:val="00796530"/>
    <w:rsid w:val="007966DD"/>
    <w:rsid w:val="00797B9F"/>
    <w:rsid w:val="00797F28"/>
    <w:rsid w:val="007A02B4"/>
    <w:rsid w:val="007A04AA"/>
    <w:rsid w:val="007A0536"/>
    <w:rsid w:val="007A060F"/>
    <w:rsid w:val="007A093B"/>
    <w:rsid w:val="007A0966"/>
    <w:rsid w:val="007A134F"/>
    <w:rsid w:val="007A1CC1"/>
    <w:rsid w:val="007A3DB5"/>
    <w:rsid w:val="007A3EC6"/>
    <w:rsid w:val="007A43A2"/>
    <w:rsid w:val="007A49C9"/>
    <w:rsid w:val="007A52E4"/>
    <w:rsid w:val="007A53BB"/>
    <w:rsid w:val="007A59EB"/>
    <w:rsid w:val="007A5D0C"/>
    <w:rsid w:val="007A60F1"/>
    <w:rsid w:val="007A6524"/>
    <w:rsid w:val="007A699D"/>
    <w:rsid w:val="007A6E4E"/>
    <w:rsid w:val="007A7744"/>
    <w:rsid w:val="007A7845"/>
    <w:rsid w:val="007A7966"/>
    <w:rsid w:val="007A7A54"/>
    <w:rsid w:val="007B33BC"/>
    <w:rsid w:val="007B45A8"/>
    <w:rsid w:val="007B4F28"/>
    <w:rsid w:val="007B588B"/>
    <w:rsid w:val="007B7806"/>
    <w:rsid w:val="007B787E"/>
    <w:rsid w:val="007C0278"/>
    <w:rsid w:val="007C0C9C"/>
    <w:rsid w:val="007C14AD"/>
    <w:rsid w:val="007C1558"/>
    <w:rsid w:val="007C1F30"/>
    <w:rsid w:val="007C1F5A"/>
    <w:rsid w:val="007C221C"/>
    <w:rsid w:val="007C229B"/>
    <w:rsid w:val="007C37FA"/>
    <w:rsid w:val="007C3878"/>
    <w:rsid w:val="007C3A23"/>
    <w:rsid w:val="007C3F03"/>
    <w:rsid w:val="007C4CEC"/>
    <w:rsid w:val="007C4E12"/>
    <w:rsid w:val="007C56FD"/>
    <w:rsid w:val="007C5BCD"/>
    <w:rsid w:val="007C6B1B"/>
    <w:rsid w:val="007C6D21"/>
    <w:rsid w:val="007C735E"/>
    <w:rsid w:val="007C7784"/>
    <w:rsid w:val="007C7CDA"/>
    <w:rsid w:val="007D02D2"/>
    <w:rsid w:val="007D036F"/>
    <w:rsid w:val="007D0986"/>
    <w:rsid w:val="007D1F59"/>
    <w:rsid w:val="007D31A4"/>
    <w:rsid w:val="007D3634"/>
    <w:rsid w:val="007D47A5"/>
    <w:rsid w:val="007D4850"/>
    <w:rsid w:val="007D49FE"/>
    <w:rsid w:val="007D5E68"/>
    <w:rsid w:val="007D6680"/>
    <w:rsid w:val="007D7344"/>
    <w:rsid w:val="007D761E"/>
    <w:rsid w:val="007D79F3"/>
    <w:rsid w:val="007D7EA2"/>
    <w:rsid w:val="007D7EBC"/>
    <w:rsid w:val="007E0023"/>
    <w:rsid w:val="007E0321"/>
    <w:rsid w:val="007E0994"/>
    <w:rsid w:val="007E0D6B"/>
    <w:rsid w:val="007E1701"/>
    <w:rsid w:val="007E17B2"/>
    <w:rsid w:val="007E17E0"/>
    <w:rsid w:val="007E2F0E"/>
    <w:rsid w:val="007E31BF"/>
    <w:rsid w:val="007E361A"/>
    <w:rsid w:val="007E3CD4"/>
    <w:rsid w:val="007E44C5"/>
    <w:rsid w:val="007E457A"/>
    <w:rsid w:val="007E462C"/>
    <w:rsid w:val="007E4A9D"/>
    <w:rsid w:val="007E514F"/>
    <w:rsid w:val="007E5AB9"/>
    <w:rsid w:val="007E62E8"/>
    <w:rsid w:val="007E6836"/>
    <w:rsid w:val="007E7CD8"/>
    <w:rsid w:val="007F06D9"/>
    <w:rsid w:val="007F1786"/>
    <w:rsid w:val="007F1A99"/>
    <w:rsid w:val="007F2EE5"/>
    <w:rsid w:val="007F337B"/>
    <w:rsid w:val="007F4891"/>
    <w:rsid w:val="007F55E9"/>
    <w:rsid w:val="007F5802"/>
    <w:rsid w:val="007F64FC"/>
    <w:rsid w:val="007F6DEC"/>
    <w:rsid w:val="008011FA"/>
    <w:rsid w:val="0080189A"/>
    <w:rsid w:val="00801948"/>
    <w:rsid w:val="00802339"/>
    <w:rsid w:val="00802F1C"/>
    <w:rsid w:val="008033A3"/>
    <w:rsid w:val="0080379A"/>
    <w:rsid w:val="00805A15"/>
    <w:rsid w:val="008063C7"/>
    <w:rsid w:val="00806AF8"/>
    <w:rsid w:val="0081056E"/>
    <w:rsid w:val="008105DE"/>
    <w:rsid w:val="008108BA"/>
    <w:rsid w:val="00812051"/>
    <w:rsid w:val="00813D2D"/>
    <w:rsid w:val="00813E32"/>
    <w:rsid w:val="00813E47"/>
    <w:rsid w:val="00814C61"/>
    <w:rsid w:val="00815FC5"/>
    <w:rsid w:val="008219DE"/>
    <w:rsid w:val="008228B9"/>
    <w:rsid w:val="00823EA0"/>
    <w:rsid w:val="00823F3E"/>
    <w:rsid w:val="00824E0D"/>
    <w:rsid w:val="00826400"/>
    <w:rsid w:val="00826451"/>
    <w:rsid w:val="00826E4D"/>
    <w:rsid w:val="00827264"/>
    <w:rsid w:val="0082737C"/>
    <w:rsid w:val="00827791"/>
    <w:rsid w:val="0083033F"/>
    <w:rsid w:val="008342F5"/>
    <w:rsid w:val="00834D20"/>
    <w:rsid w:val="00835CBD"/>
    <w:rsid w:val="00836347"/>
    <w:rsid w:val="00836959"/>
    <w:rsid w:val="00837440"/>
    <w:rsid w:val="0083749E"/>
    <w:rsid w:val="00841240"/>
    <w:rsid w:val="008414E4"/>
    <w:rsid w:val="00842A8A"/>
    <w:rsid w:val="008432A4"/>
    <w:rsid w:val="008438C9"/>
    <w:rsid w:val="00844965"/>
    <w:rsid w:val="00844D6D"/>
    <w:rsid w:val="00845358"/>
    <w:rsid w:val="008454C1"/>
    <w:rsid w:val="00845549"/>
    <w:rsid w:val="008457C1"/>
    <w:rsid w:val="0084672E"/>
    <w:rsid w:val="0084697B"/>
    <w:rsid w:val="00846E8E"/>
    <w:rsid w:val="0084770E"/>
    <w:rsid w:val="00850676"/>
    <w:rsid w:val="00850B18"/>
    <w:rsid w:val="00851EF2"/>
    <w:rsid w:val="008523F2"/>
    <w:rsid w:val="008524F8"/>
    <w:rsid w:val="00852732"/>
    <w:rsid w:val="00853297"/>
    <w:rsid w:val="00853FE9"/>
    <w:rsid w:val="00854AE5"/>
    <w:rsid w:val="00854DC6"/>
    <w:rsid w:val="00856220"/>
    <w:rsid w:val="0085731E"/>
    <w:rsid w:val="00857748"/>
    <w:rsid w:val="00857E34"/>
    <w:rsid w:val="00860204"/>
    <w:rsid w:val="00860727"/>
    <w:rsid w:val="0086088E"/>
    <w:rsid w:val="00861BFB"/>
    <w:rsid w:val="00862328"/>
    <w:rsid w:val="008623F8"/>
    <w:rsid w:val="00862F71"/>
    <w:rsid w:val="008633FC"/>
    <w:rsid w:val="0086371B"/>
    <w:rsid w:val="008638D0"/>
    <w:rsid w:val="008643E8"/>
    <w:rsid w:val="00865633"/>
    <w:rsid w:val="008660A1"/>
    <w:rsid w:val="00866E08"/>
    <w:rsid w:val="008673E3"/>
    <w:rsid w:val="008677B5"/>
    <w:rsid w:val="008705B3"/>
    <w:rsid w:val="008710A3"/>
    <w:rsid w:val="008719AE"/>
    <w:rsid w:val="00871D70"/>
    <w:rsid w:val="00873CBB"/>
    <w:rsid w:val="00875050"/>
    <w:rsid w:val="00875754"/>
    <w:rsid w:val="008763FA"/>
    <w:rsid w:val="00877435"/>
    <w:rsid w:val="00880475"/>
    <w:rsid w:val="0088112B"/>
    <w:rsid w:val="008814B2"/>
    <w:rsid w:val="00882A72"/>
    <w:rsid w:val="00882BB2"/>
    <w:rsid w:val="00883254"/>
    <w:rsid w:val="00883597"/>
    <w:rsid w:val="008840DD"/>
    <w:rsid w:val="008840F4"/>
    <w:rsid w:val="008853EF"/>
    <w:rsid w:val="008859AC"/>
    <w:rsid w:val="00885D72"/>
    <w:rsid w:val="008868D6"/>
    <w:rsid w:val="008869CC"/>
    <w:rsid w:val="00890849"/>
    <w:rsid w:val="0089111F"/>
    <w:rsid w:val="00892ABA"/>
    <w:rsid w:val="00893ED9"/>
    <w:rsid w:val="00893F37"/>
    <w:rsid w:val="008940F3"/>
    <w:rsid w:val="00894377"/>
    <w:rsid w:val="00894DEE"/>
    <w:rsid w:val="00895AAB"/>
    <w:rsid w:val="00896732"/>
    <w:rsid w:val="008A02FB"/>
    <w:rsid w:val="008A18B1"/>
    <w:rsid w:val="008A3A92"/>
    <w:rsid w:val="008A4CA3"/>
    <w:rsid w:val="008A5671"/>
    <w:rsid w:val="008A5B45"/>
    <w:rsid w:val="008A5FB7"/>
    <w:rsid w:val="008A6A1F"/>
    <w:rsid w:val="008A6CD4"/>
    <w:rsid w:val="008A7024"/>
    <w:rsid w:val="008A7564"/>
    <w:rsid w:val="008A7995"/>
    <w:rsid w:val="008B095E"/>
    <w:rsid w:val="008B0F2E"/>
    <w:rsid w:val="008B150D"/>
    <w:rsid w:val="008B1B5D"/>
    <w:rsid w:val="008B21D1"/>
    <w:rsid w:val="008B2441"/>
    <w:rsid w:val="008B2B08"/>
    <w:rsid w:val="008B2E8D"/>
    <w:rsid w:val="008B300E"/>
    <w:rsid w:val="008B3253"/>
    <w:rsid w:val="008B33E8"/>
    <w:rsid w:val="008B373D"/>
    <w:rsid w:val="008B39D4"/>
    <w:rsid w:val="008B3CE6"/>
    <w:rsid w:val="008B4260"/>
    <w:rsid w:val="008B4A1B"/>
    <w:rsid w:val="008B4B3E"/>
    <w:rsid w:val="008B554E"/>
    <w:rsid w:val="008B5B9C"/>
    <w:rsid w:val="008B5C53"/>
    <w:rsid w:val="008B5D9D"/>
    <w:rsid w:val="008B6A98"/>
    <w:rsid w:val="008B75C2"/>
    <w:rsid w:val="008B7CAD"/>
    <w:rsid w:val="008C094E"/>
    <w:rsid w:val="008C1C46"/>
    <w:rsid w:val="008C2175"/>
    <w:rsid w:val="008C2419"/>
    <w:rsid w:val="008C3448"/>
    <w:rsid w:val="008C3706"/>
    <w:rsid w:val="008C39E6"/>
    <w:rsid w:val="008C494C"/>
    <w:rsid w:val="008C5910"/>
    <w:rsid w:val="008C5CFC"/>
    <w:rsid w:val="008C6228"/>
    <w:rsid w:val="008C6465"/>
    <w:rsid w:val="008C7DB3"/>
    <w:rsid w:val="008D01F4"/>
    <w:rsid w:val="008D023E"/>
    <w:rsid w:val="008D09CA"/>
    <w:rsid w:val="008D2AF9"/>
    <w:rsid w:val="008D2B01"/>
    <w:rsid w:val="008D4C7D"/>
    <w:rsid w:val="008D4D43"/>
    <w:rsid w:val="008D787C"/>
    <w:rsid w:val="008E040C"/>
    <w:rsid w:val="008E0F6F"/>
    <w:rsid w:val="008E15C5"/>
    <w:rsid w:val="008E168B"/>
    <w:rsid w:val="008E1D2B"/>
    <w:rsid w:val="008E2C12"/>
    <w:rsid w:val="008E4B66"/>
    <w:rsid w:val="008E4D62"/>
    <w:rsid w:val="008E4E82"/>
    <w:rsid w:val="008E672A"/>
    <w:rsid w:val="008E6E95"/>
    <w:rsid w:val="008E7D72"/>
    <w:rsid w:val="008F03BD"/>
    <w:rsid w:val="008F06F5"/>
    <w:rsid w:val="008F0808"/>
    <w:rsid w:val="008F0D89"/>
    <w:rsid w:val="008F149F"/>
    <w:rsid w:val="008F15D7"/>
    <w:rsid w:val="008F1867"/>
    <w:rsid w:val="008F22C7"/>
    <w:rsid w:val="008F2645"/>
    <w:rsid w:val="008F2E04"/>
    <w:rsid w:val="008F3998"/>
    <w:rsid w:val="008F3F5D"/>
    <w:rsid w:val="008F4A7A"/>
    <w:rsid w:val="008F5ED8"/>
    <w:rsid w:val="008F7BEA"/>
    <w:rsid w:val="00900603"/>
    <w:rsid w:val="009043BA"/>
    <w:rsid w:val="009047FC"/>
    <w:rsid w:val="00904C00"/>
    <w:rsid w:val="00905588"/>
    <w:rsid w:val="00905740"/>
    <w:rsid w:val="00905A8D"/>
    <w:rsid w:val="00906F21"/>
    <w:rsid w:val="009075A6"/>
    <w:rsid w:val="00907DE8"/>
    <w:rsid w:val="00910DD2"/>
    <w:rsid w:val="009111FF"/>
    <w:rsid w:val="00911489"/>
    <w:rsid w:val="009116B0"/>
    <w:rsid w:val="00911C87"/>
    <w:rsid w:val="009134D2"/>
    <w:rsid w:val="00914B26"/>
    <w:rsid w:val="00914B34"/>
    <w:rsid w:val="009156FC"/>
    <w:rsid w:val="00916589"/>
    <w:rsid w:val="0092006A"/>
    <w:rsid w:val="00920585"/>
    <w:rsid w:val="00921041"/>
    <w:rsid w:val="00921AEE"/>
    <w:rsid w:val="00921B30"/>
    <w:rsid w:val="00921B68"/>
    <w:rsid w:val="00921D8F"/>
    <w:rsid w:val="00923520"/>
    <w:rsid w:val="00923784"/>
    <w:rsid w:val="009240D5"/>
    <w:rsid w:val="00924896"/>
    <w:rsid w:val="00924DC6"/>
    <w:rsid w:val="00925CB2"/>
    <w:rsid w:val="00926545"/>
    <w:rsid w:val="00926865"/>
    <w:rsid w:val="00927119"/>
    <w:rsid w:val="00927A9B"/>
    <w:rsid w:val="00930785"/>
    <w:rsid w:val="00930D32"/>
    <w:rsid w:val="0093200D"/>
    <w:rsid w:val="009334D0"/>
    <w:rsid w:val="00933E3C"/>
    <w:rsid w:val="00933FB1"/>
    <w:rsid w:val="00934225"/>
    <w:rsid w:val="0093486E"/>
    <w:rsid w:val="00934CFE"/>
    <w:rsid w:val="00935214"/>
    <w:rsid w:val="00935A25"/>
    <w:rsid w:val="00935CEE"/>
    <w:rsid w:val="0093659E"/>
    <w:rsid w:val="0093740D"/>
    <w:rsid w:val="00937F53"/>
    <w:rsid w:val="00940ED4"/>
    <w:rsid w:val="00941005"/>
    <w:rsid w:val="00942515"/>
    <w:rsid w:val="00942864"/>
    <w:rsid w:val="00942A4C"/>
    <w:rsid w:val="0094317E"/>
    <w:rsid w:val="00944296"/>
    <w:rsid w:val="00945E5D"/>
    <w:rsid w:val="009473DA"/>
    <w:rsid w:val="00947EF1"/>
    <w:rsid w:val="00951949"/>
    <w:rsid w:val="00952073"/>
    <w:rsid w:val="0095246B"/>
    <w:rsid w:val="00952634"/>
    <w:rsid w:val="00952730"/>
    <w:rsid w:val="009529CE"/>
    <w:rsid w:val="009529FA"/>
    <w:rsid w:val="00953106"/>
    <w:rsid w:val="00953986"/>
    <w:rsid w:val="009539F1"/>
    <w:rsid w:val="00953BEE"/>
    <w:rsid w:val="0095453B"/>
    <w:rsid w:val="00955321"/>
    <w:rsid w:val="00955600"/>
    <w:rsid w:val="00955C68"/>
    <w:rsid w:val="00955C72"/>
    <w:rsid w:val="00955F44"/>
    <w:rsid w:val="00956912"/>
    <w:rsid w:val="00956920"/>
    <w:rsid w:val="00956A20"/>
    <w:rsid w:val="009577C0"/>
    <w:rsid w:val="00961383"/>
    <w:rsid w:val="00961DBE"/>
    <w:rsid w:val="00961E86"/>
    <w:rsid w:val="00962AF5"/>
    <w:rsid w:val="00962B65"/>
    <w:rsid w:val="00963140"/>
    <w:rsid w:val="00963990"/>
    <w:rsid w:val="009642E8"/>
    <w:rsid w:val="00964552"/>
    <w:rsid w:val="00964C54"/>
    <w:rsid w:val="00965707"/>
    <w:rsid w:val="0096635E"/>
    <w:rsid w:val="0096733A"/>
    <w:rsid w:val="00967343"/>
    <w:rsid w:val="00967704"/>
    <w:rsid w:val="00971325"/>
    <w:rsid w:val="00972C7B"/>
    <w:rsid w:val="00972CB5"/>
    <w:rsid w:val="00973517"/>
    <w:rsid w:val="009739C7"/>
    <w:rsid w:val="00973E84"/>
    <w:rsid w:val="00974053"/>
    <w:rsid w:val="00974818"/>
    <w:rsid w:val="00975E25"/>
    <w:rsid w:val="00976721"/>
    <w:rsid w:val="009768E3"/>
    <w:rsid w:val="00977387"/>
    <w:rsid w:val="00977C59"/>
    <w:rsid w:val="009815CE"/>
    <w:rsid w:val="0098196C"/>
    <w:rsid w:val="00982BFC"/>
    <w:rsid w:val="0098567C"/>
    <w:rsid w:val="00985BFA"/>
    <w:rsid w:val="00985F43"/>
    <w:rsid w:val="00986DAC"/>
    <w:rsid w:val="009906AD"/>
    <w:rsid w:val="00991FF3"/>
    <w:rsid w:val="00993836"/>
    <w:rsid w:val="00993D24"/>
    <w:rsid w:val="009957AD"/>
    <w:rsid w:val="009A0008"/>
    <w:rsid w:val="009A18D6"/>
    <w:rsid w:val="009A1959"/>
    <w:rsid w:val="009A19DF"/>
    <w:rsid w:val="009A242D"/>
    <w:rsid w:val="009A31A4"/>
    <w:rsid w:val="009A35BD"/>
    <w:rsid w:val="009A44BE"/>
    <w:rsid w:val="009A4861"/>
    <w:rsid w:val="009A510D"/>
    <w:rsid w:val="009A57BF"/>
    <w:rsid w:val="009A63A1"/>
    <w:rsid w:val="009A68F1"/>
    <w:rsid w:val="009A6A4E"/>
    <w:rsid w:val="009A71B5"/>
    <w:rsid w:val="009B050E"/>
    <w:rsid w:val="009B0C49"/>
    <w:rsid w:val="009B40E8"/>
    <w:rsid w:val="009B4328"/>
    <w:rsid w:val="009B5386"/>
    <w:rsid w:val="009B6C81"/>
    <w:rsid w:val="009B7000"/>
    <w:rsid w:val="009B7C02"/>
    <w:rsid w:val="009C0246"/>
    <w:rsid w:val="009C0C2B"/>
    <w:rsid w:val="009C0FCC"/>
    <w:rsid w:val="009C1BA1"/>
    <w:rsid w:val="009C1F67"/>
    <w:rsid w:val="009C22EC"/>
    <w:rsid w:val="009C2CFF"/>
    <w:rsid w:val="009C314B"/>
    <w:rsid w:val="009C3238"/>
    <w:rsid w:val="009C455D"/>
    <w:rsid w:val="009C47A3"/>
    <w:rsid w:val="009C4841"/>
    <w:rsid w:val="009C57FD"/>
    <w:rsid w:val="009C5913"/>
    <w:rsid w:val="009C593F"/>
    <w:rsid w:val="009C649F"/>
    <w:rsid w:val="009C65E3"/>
    <w:rsid w:val="009C71ED"/>
    <w:rsid w:val="009D024C"/>
    <w:rsid w:val="009D0539"/>
    <w:rsid w:val="009D0D3C"/>
    <w:rsid w:val="009D0F21"/>
    <w:rsid w:val="009D26BE"/>
    <w:rsid w:val="009D2FCB"/>
    <w:rsid w:val="009D2FE6"/>
    <w:rsid w:val="009D345E"/>
    <w:rsid w:val="009D35D8"/>
    <w:rsid w:val="009D385A"/>
    <w:rsid w:val="009D3C57"/>
    <w:rsid w:val="009D406D"/>
    <w:rsid w:val="009D4D43"/>
    <w:rsid w:val="009D5F94"/>
    <w:rsid w:val="009D5FB2"/>
    <w:rsid w:val="009E040D"/>
    <w:rsid w:val="009E1D4C"/>
    <w:rsid w:val="009E22F7"/>
    <w:rsid w:val="009E2C1D"/>
    <w:rsid w:val="009E2C5D"/>
    <w:rsid w:val="009E4C7E"/>
    <w:rsid w:val="009E655A"/>
    <w:rsid w:val="009E6E13"/>
    <w:rsid w:val="009E7DF7"/>
    <w:rsid w:val="009F1B1F"/>
    <w:rsid w:val="009F2821"/>
    <w:rsid w:val="009F2A3B"/>
    <w:rsid w:val="009F3CBB"/>
    <w:rsid w:val="009F48E5"/>
    <w:rsid w:val="009F5400"/>
    <w:rsid w:val="009F575E"/>
    <w:rsid w:val="009F61BE"/>
    <w:rsid w:val="009F6D48"/>
    <w:rsid w:val="009F6FFC"/>
    <w:rsid w:val="009F701A"/>
    <w:rsid w:val="009F7FDB"/>
    <w:rsid w:val="00A00088"/>
    <w:rsid w:val="00A0019F"/>
    <w:rsid w:val="00A0126C"/>
    <w:rsid w:val="00A019B9"/>
    <w:rsid w:val="00A01F94"/>
    <w:rsid w:val="00A0333B"/>
    <w:rsid w:val="00A0336B"/>
    <w:rsid w:val="00A03B06"/>
    <w:rsid w:val="00A0420B"/>
    <w:rsid w:val="00A04653"/>
    <w:rsid w:val="00A04CE2"/>
    <w:rsid w:val="00A04FD3"/>
    <w:rsid w:val="00A05719"/>
    <w:rsid w:val="00A05B3E"/>
    <w:rsid w:val="00A05C21"/>
    <w:rsid w:val="00A06803"/>
    <w:rsid w:val="00A0736D"/>
    <w:rsid w:val="00A07CB1"/>
    <w:rsid w:val="00A107E3"/>
    <w:rsid w:val="00A116EC"/>
    <w:rsid w:val="00A1472C"/>
    <w:rsid w:val="00A14EC5"/>
    <w:rsid w:val="00A158AD"/>
    <w:rsid w:val="00A17003"/>
    <w:rsid w:val="00A17665"/>
    <w:rsid w:val="00A2082E"/>
    <w:rsid w:val="00A2136D"/>
    <w:rsid w:val="00A22502"/>
    <w:rsid w:val="00A2270F"/>
    <w:rsid w:val="00A2316C"/>
    <w:rsid w:val="00A25476"/>
    <w:rsid w:val="00A25586"/>
    <w:rsid w:val="00A25B17"/>
    <w:rsid w:val="00A30207"/>
    <w:rsid w:val="00A30CB0"/>
    <w:rsid w:val="00A31031"/>
    <w:rsid w:val="00A31EF0"/>
    <w:rsid w:val="00A324EB"/>
    <w:rsid w:val="00A329FA"/>
    <w:rsid w:val="00A32AC8"/>
    <w:rsid w:val="00A33EB8"/>
    <w:rsid w:val="00A36CEC"/>
    <w:rsid w:val="00A36F90"/>
    <w:rsid w:val="00A373E0"/>
    <w:rsid w:val="00A3784E"/>
    <w:rsid w:val="00A4032A"/>
    <w:rsid w:val="00A40CB4"/>
    <w:rsid w:val="00A40EFA"/>
    <w:rsid w:val="00A42B48"/>
    <w:rsid w:val="00A43347"/>
    <w:rsid w:val="00A433C5"/>
    <w:rsid w:val="00A43B36"/>
    <w:rsid w:val="00A43EB4"/>
    <w:rsid w:val="00A449AC"/>
    <w:rsid w:val="00A449B2"/>
    <w:rsid w:val="00A45C26"/>
    <w:rsid w:val="00A46635"/>
    <w:rsid w:val="00A47C3A"/>
    <w:rsid w:val="00A50A34"/>
    <w:rsid w:val="00A50AFF"/>
    <w:rsid w:val="00A52116"/>
    <w:rsid w:val="00A52A2D"/>
    <w:rsid w:val="00A53275"/>
    <w:rsid w:val="00A53889"/>
    <w:rsid w:val="00A54C46"/>
    <w:rsid w:val="00A54D34"/>
    <w:rsid w:val="00A55FEB"/>
    <w:rsid w:val="00A56A95"/>
    <w:rsid w:val="00A5722D"/>
    <w:rsid w:val="00A57235"/>
    <w:rsid w:val="00A619BA"/>
    <w:rsid w:val="00A61A5C"/>
    <w:rsid w:val="00A61EF2"/>
    <w:rsid w:val="00A62527"/>
    <w:rsid w:val="00A65DEE"/>
    <w:rsid w:val="00A6766E"/>
    <w:rsid w:val="00A70048"/>
    <w:rsid w:val="00A70E9A"/>
    <w:rsid w:val="00A7121F"/>
    <w:rsid w:val="00A7233E"/>
    <w:rsid w:val="00A723E9"/>
    <w:rsid w:val="00A72E5F"/>
    <w:rsid w:val="00A734EA"/>
    <w:rsid w:val="00A7362A"/>
    <w:rsid w:val="00A73BBE"/>
    <w:rsid w:val="00A7644D"/>
    <w:rsid w:val="00A76EB0"/>
    <w:rsid w:val="00A81C93"/>
    <w:rsid w:val="00A82564"/>
    <w:rsid w:val="00A83619"/>
    <w:rsid w:val="00A85DDB"/>
    <w:rsid w:val="00A864E7"/>
    <w:rsid w:val="00A8665A"/>
    <w:rsid w:val="00A8668D"/>
    <w:rsid w:val="00A86FB3"/>
    <w:rsid w:val="00A870FF"/>
    <w:rsid w:val="00A876FB"/>
    <w:rsid w:val="00A87F26"/>
    <w:rsid w:val="00A93773"/>
    <w:rsid w:val="00A939B0"/>
    <w:rsid w:val="00A93A10"/>
    <w:rsid w:val="00A94CE8"/>
    <w:rsid w:val="00A94E00"/>
    <w:rsid w:val="00A9562C"/>
    <w:rsid w:val="00A95E34"/>
    <w:rsid w:val="00A96143"/>
    <w:rsid w:val="00A96EDD"/>
    <w:rsid w:val="00A972E7"/>
    <w:rsid w:val="00A97F71"/>
    <w:rsid w:val="00AA0315"/>
    <w:rsid w:val="00AA0862"/>
    <w:rsid w:val="00AA1AEE"/>
    <w:rsid w:val="00AA3A0B"/>
    <w:rsid w:val="00AA3DD5"/>
    <w:rsid w:val="00AA3F8A"/>
    <w:rsid w:val="00AA4688"/>
    <w:rsid w:val="00AA5BD6"/>
    <w:rsid w:val="00AA6AA1"/>
    <w:rsid w:val="00AA6B3A"/>
    <w:rsid w:val="00AB02EF"/>
    <w:rsid w:val="00AB1122"/>
    <w:rsid w:val="00AB13EB"/>
    <w:rsid w:val="00AB14C9"/>
    <w:rsid w:val="00AB1668"/>
    <w:rsid w:val="00AB1FBF"/>
    <w:rsid w:val="00AB30EE"/>
    <w:rsid w:val="00AB34DA"/>
    <w:rsid w:val="00AB3FD5"/>
    <w:rsid w:val="00AB41EF"/>
    <w:rsid w:val="00AB537A"/>
    <w:rsid w:val="00AB62B9"/>
    <w:rsid w:val="00AB63BE"/>
    <w:rsid w:val="00AB6BB2"/>
    <w:rsid w:val="00AB70C5"/>
    <w:rsid w:val="00AC00CA"/>
    <w:rsid w:val="00AC1421"/>
    <w:rsid w:val="00AC14EC"/>
    <w:rsid w:val="00AC16EE"/>
    <w:rsid w:val="00AC1882"/>
    <w:rsid w:val="00AC191D"/>
    <w:rsid w:val="00AC2826"/>
    <w:rsid w:val="00AC2AD3"/>
    <w:rsid w:val="00AC444C"/>
    <w:rsid w:val="00AC4EE3"/>
    <w:rsid w:val="00AC4FF5"/>
    <w:rsid w:val="00AC6562"/>
    <w:rsid w:val="00AC71DC"/>
    <w:rsid w:val="00AC7A6E"/>
    <w:rsid w:val="00AC7EA9"/>
    <w:rsid w:val="00AD0339"/>
    <w:rsid w:val="00AD1659"/>
    <w:rsid w:val="00AD18FB"/>
    <w:rsid w:val="00AD288C"/>
    <w:rsid w:val="00AD3F64"/>
    <w:rsid w:val="00AD4675"/>
    <w:rsid w:val="00AD48D1"/>
    <w:rsid w:val="00AD4F79"/>
    <w:rsid w:val="00AD6F2E"/>
    <w:rsid w:val="00AD6FD3"/>
    <w:rsid w:val="00AD70A2"/>
    <w:rsid w:val="00AE0271"/>
    <w:rsid w:val="00AE0A90"/>
    <w:rsid w:val="00AE137B"/>
    <w:rsid w:val="00AE445C"/>
    <w:rsid w:val="00AE4701"/>
    <w:rsid w:val="00AE501C"/>
    <w:rsid w:val="00AE54C4"/>
    <w:rsid w:val="00AE7DCC"/>
    <w:rsid w:val="00AF19F4"/>
    <w:rsid w:val="00AF1DFB"/>
    <w:rsid w:val="00AF5BA5"/>
    <w:rsid w:val="00AF5C81"/>
    <w:rsid w:val="00AF60C9"/>
    <w:rsid w:val="00AF62D8"/>
    <w:rsid w:val="00AF6461"/>
    <w:rsid w:val="00AF6A83"/>
    <w:rsid w:val="00AF75C4"/>
    <w:rsid w:val="00AF76E5"/>
    <w:rsid w:val="00AF7EBF"/>
    <w:rsid w:val="00AF7F15"/>
    <w:rsid w:val="00B00164"/>
    <w:rsid w:val="00B0019F"/>
    <w:rsid w:val="00B007E3"/>
    <w:rsid w:val="00B00C10"/>
    <w:rsid w:val="00B01E13"/>
    <w:rsid w:val="00B0228F"/>
    <w:rsid w:val="00B02C3F"/>
    <w:rsid w:val="00B02CC5"/>
    <w:rsid w:val="00B03EF3"/>
    <w:rsid w:val="00B04EB2"/>
    <w:rsid w:val="00B0632E"/>
    <w:rsid w:val="00B06D83"/>
    <w:rsid w:val="00B0761D"/>
    <w:rsid w:val="00B07CB5"/>
    <w:rsid w:val="00B10D7D"/>
    <w:rsid w:val="00B12D14"/>
    <w:rsid w:val="00B138D3"/>
    <w:rsid w:val="00B13A41"/>
    <w:rsid w:val="00B13FF8"/>
    <w:rsid w:val="00B150F2"/>
    <w:rsid w:val="00B153C5"/>
    <w:rsid w:val="00B1662B"/>
    <w:rsid w:val="00B17E57"/>
    <w:rsid w:val="00B20536"/>
    <w:rsid w:val="00B24AD0"/>
    <w:rsid w:val="00B25304"/>
    <w:rsid w:val="00B26304"/>
    <w:rsid w:val="00B27684"/>
    <w:rsid w:val="00B30CA2"/>
    <w:rsid w:val="00B31219"/>
    <w:rsid w:val="00B32361"/>
    <w:rsid w:val="00B32B60"/>
    <w:rsid w:val="00B32BA4"/>
    <w:rsid w:val="00B32CB5"/>
    <w:rsid w:val="00B33DFF"/>
    <w:rsid w:val="00B3416B"/>
    <w:rsid w:val="00B34591"/>
    <w:rsid w:val="00B348CC"/>
    <w:rsid w:val="00B360F3"/>
    <w:rsid w:val="00B36327"/>
    <w:rsid w:val="00B36780"/>
    <w:rsid w:val="00B36E0E"/>
    <w:rsid w:val="00B37D3F"/>
    <w:rsid w:val="00B4026D"/>
    <w:rsid w:val="00B40A71"/>
    <w:rsid w:val="00B40C7F"/>
    <w:rsid w:val="00B40F22"/>
    <w:rsid w:val="00B41021"/>
    <w:rsid w:val="00B426F7"/>
    <w:rsid w:val="00B43A58"/>
    <w:rsid w:val="00B46594"/>
    <w:rsid w:val="00B46C1A"/>
    <w:rsid w:val="00B4700D"/>
    <w:rsid w:val="00B50724"/>
    <w:rsid w:val="00B51F2D"/>
    <w:rsid w:val="00B5208A"/>
    <w:rsid w:val="00B526CE"/>
    <w:rsid w:val="00B5334F"/>
    <w:rsid w:val="00B533D9"/>
    <w:rsid w:val="00B53CEF"/>
    <w:rsid w:val="00B54182"/>
    <w:rsid w:val="00B54D0A"/>
    <w:rsid w:val="00B5545E"/>
    <w:rsid w:val="00B555D0"/>
    <w:rsid w:val="00B5586A"/>
    <w:rsid w:val="00B565DE"/>
    <w:rsid w:val="00B61158"/>
    <w:rsid w:val="00B61FB0"/>
    <w:rsid w:val="00B62EDA"/>
    <w:rsid w:val="00B638C1"/>
    <w:rsid w:val="00B63B07"/>
    <w:rsid w:val="00B640DF"/>
    <w:rsid w:val="00B64387"/>
    <w:rsid w:val="00B6447B"/>
    <w:rsid w:val="00B64AD1"/>
    <w:rsid w:val="00B65392"/>
    <w:rsid w:val="00B6560E"/>
    <w:rsid w:val="00B657A6"/>
    <w:rsid w:val="00B658FF"/>
    <w:rsid w:val="00B65CC0"/>
    <w:rsid w:val="00B66BCE"/>
    <w:rsid w:val="00B712BC"/>
    <w:rsid w:val="00B714A4"/>
    <w:rsid w:val="00B73739"/>
    <w:rsid w:val="00B737D1"/>
    <w:rsid w:val="00B73D9D"/>
    <w:rsid w:val="00B73DC0"/>
    <w:rsid w:val="00B74D19"/>
    <w:rsid w:val="00B75092"/>
    <w:rsid w:val="00B758C1"/>
    <w:rsid w:val="00B7600E"/>
    <w:rsid w:val="00B80A83"/>
    <w:rsid w:val="00B810BB"/>
    <w:rsid w:val="00B81E13"/>
    <w:rsid w:val="00B83817"/>
    <w:rsid w:val="00B83868"/>
    <w:rsid w:val="00B849D3"/>
    <w:rsid w:val="00B85B2C"/>
    <w:rsid w:val="00B877C2"/>
    <w:rsid w:val="00B90E5C"/>
    <w:rsid w:val="00B90EA6"/>
    <w:rsid w:val="00B91FEB"/>
    <w:rsid w:val="00B92351"/>
    <w:rsid w:val="00B92C14"/>
    <w:rsid w:val="00B92EE0"/>
    <w:rsid w:val="00B93AE0"/>
    <w:rsid w:val="00B93B4A"/>
    <w:rsid w:val="00B94112"/>
    <w:rsid w:val="00B941B0"/>
    <w:rsid w:val="00B949B3"/>
    <w:rsid w:val="00B95B53"/>
    <w:rsid w:val="00B95EC0"/>
    <w:rsid w:val="00BA046E"/>
    <w:rsid w:val="00BA1854"/>
    <w:rsid w:val="00BA2AC2"/>
    <w:rsid w:val="00BA37D1"/>
    <w:rsid w:val="00BA3B9B"/>
    <w:rsid w:val="00BA405D"/>
    <w:rsid w:val="00BA436F"/>
    <w:rsid w:val="00BA43AA"/>
    <w:rsid w:val="00BA7036"/>
    <w:rsid w:val="00BA7AAE"/>
    <w:rsid w:val="00BA7C63"/>
    <w:rsid w:val="00BA7FF3"/>
    <w:rsid w:val="00BB00A3"/>
    <w:rsid w:val="00BB0985"/>
    <w:rsid w:val="00BB0E7D"/>
    <w:rsid w:val="00BB2A65"/>
    <w:rsid w:val="00BB36B4"/>
    <w:rsid w:val="00BB3798"/>
    <w:rsid w:val="00BB4770"/>
    <w:rsid w:val="00BB47A2"/>
    <w:rsid w:val="00BB55C9"/>
    <w:rsid w:val="00BB57C3"/>
    <w:rsid w:val="00BB6106"/>
    <w:rsid w:val="00BB671C"/>
    <w:rsid w:val="00BB7D19"/>
    <w:rsid w:val="00BC018F"/>
    <w:rsid w:val="00BC0819"/>
    <w:rsid w:val="00BC09DC"/>
    <w:rsid w:val="00BC0FEA"/>
    <w:rsid w:val="00BC1106"/>
    <w:rsid w:val="00BC142E"/>
    <w:rsid w:val="00BC19C6"/>
    <w:rsid w:val="00BC1D8A"/>
    <w:rsid w:val="00BC1E89"/>
    <w:rsid w:val="00BC265C"/>
    <w:rsid w:val="00BC2D4B"/>
    <w:rsid w:val="00BC2D72"/>
    <w:rsid w:val="00BC2F4C"/>
    <w:rsid w:val="00BC3491"/>
    <w:rsid w:val="00BC4EB1"/>
    <w:rsid w:val="00BC51F5"/>
    <w:rsid w:val="00BC69D7"/>
    <w:rsid w:val="00BC6AF9"/>
    <w:rsid w:val="00BC75F1"/>
    <w:rsid w:val="00BD00C8"/>
    <w:rsid w:val="00BD1003"/>
    <w:rsid w:val="00BD12DE"/>
    <w:rsid w:val="00BD393A"/>
    <w:rsid w:val="00BD3BCA"/>
    <w:rsid w:val="00BD4706"/>
    <w:rsid w:val="00BD4B13"/>
    <w:rsid w:val="00BD53A1"/>
    <w:rsid w:val="00BD5732"/>
    <w:rsid w:val="00BD5DC5"/>
    <w:rsid w:val="00BD63E5"/>
    <w:rsid w:val="00BD73A3"/>
    <w:rsid w:val="00BD774E"/>
    <w:rsid w:val="00BD7B80"/>
    <w:rsid w:val="00BE0A6E"/>
    <w:rsid w:val="00BE0F3B"/>
    <w:rsid w:val="00BE1331"/>
    <w:rsid w:val="00BE1CA8"/>
    <w:rsid w:val="00BE1F2A"/>
    <w:rsid w:val="00BE2EDB"/>
    <w:rsid w:val="00BE349E"/>
    <w:rsid w:val="00BE35F7"/>
    <w:rsid w:val="00BE40AF"/>
    <w:rsid w:val="00BE4134"/>
    <w:rsid w:val="00BE48B8"/>
    <w:rsid w:val="00BE5643"/>
    <w:rsid w:val="00BE6AB2"/>
    <w:rsid w:val="00BE784D"/>
    <w:rsid w:val="00BE7BE0"/>
    <w:rsid w:val="00BE7C5B"/>
    <w:rsid w:val="00BE7E1C"/>
    <w:rsid w:val="00BF1A8F"/>
    <w:rsid w:val="00BF2494"/>
    <w:rsid w:val="00BF2711"/>
    <w:rsid w:val="00BF2B1E"/>
    <w:rsid w:val="00BF2BA3"/>
    <w:rsid w:val="00BF3B36"/>
    <w:rsid w:val="00BF4B02"/>
    <w:rsid w:val="00BF5B85"/>
    <w:rsid w:val="00BF644F"/>
    <w:rsid w:val="00C000E6"/>
    <w:rsid w:val="00C007D2"/>
    <w:rsid w:val="00C01538"/>
    <w:rsid w:val="00C0164E"/>
    <w:rsid w:val="00C01FCD"/>
    <w:rsid w:val="00C041BE"/>
    <w:rsid w:val="00C05632"/>
    <w:rsid w:val="00C05B2E"/>
    <w:rsid w:val="00C060D4"/>
    <w:rsid w:val="00C06339"/>
    <w:rsid w:val="00C065CA"/>
    <w:rsid w:val="00C074B0"/>
    <w:rsid w:val="00C07D03"/>
    <w:rsid w:val="00C07E8F"/>
    <w:rsid w:val="00C11EE4"/>
    <w:rsid w:val="00C1254B"/>
    <w:rsid w:val="00C12C99"/>
    <w:rsid w:val="00C12DBF"/>
    <w:rsid w:val="00C13E37"/>
    <w:rsid w:val="00C13E5B"/>
    <w:rsid w:val="00C14461"/>
    <w:rsid w:val="00C147B1"/>
    <w:rsid w:val="00C160BE"/>
    <w:rsid w:val="00C1708E"/>
    <w:rsid w:val="00C20945"/>
    <w:rsid w:val="00C21703"/>
    <w:rsid w:val="00C21CEC"/>
    <w:rsid w:val="00C2272A"/>
    <w:rsid w:val="00C22F08"/>
    <w:rsid w:val="00C25F72"/>
    <w:rsid w:val="00C26B0E"/>
    <w:rsid w:val="00C27394"/>
    <w:rsid w:val="00C301A5"/>
    <w:rsid w:val="00C301AF"/>
    <w:rsid w:val="00C30724"/>
    <w:rsid w:val="00C3197D"/>
    <w:rsid w:val="00C31EE7"/>
    <w:rsid w:val="00C3217A"/>
    <w:rsid w:val="00C32EDD"/>
    <w:rsid w:val="00C330C9"/>
    <w:rsid w:val="00C354DD"/>
    <w:rsid w:val="00C36072"/>
    <w:rsid w:val="00C3698B"/>
    <w:rsid w:val="00C3723D"/>
    <w:rsid w:val="00C373F8"/>
    <w:rsid w:val="00C37F5E"/>
    <w:rsid w:val="00C40075"/>
    <w:rsid w:val="00C40FFC"/>
    <w:rsid w:val="00C41E32"/>
    <w:rsid w:val="00C4234D"/>
    <w:rsid w:val="00C426D9"/>
    <w:rsid w:val="00C42B54"/>
    <w:rsid w:val="00C43107"/>
    <w:rsid w:val="00C43613"/>
    <w:rsid w:val="00C4428B"/>
    <w:rsid w:val="00C44422"/>
    <w:rsid w:val="00C45800"/>
    <w:rsid w:val="00C462B7"/>
    <w:rsid w:val="00C479D0"/>
    <w:rsid w:val="00C508E3"/>
    <w:rsid w:val="00C50B17"/>
    <w:rsid w:val="00C50CE7"/>
    <w:rsid w:val="00C50EC3"/>
    <w:rsid w:val="00C51D37"/>
    <w:rsid w:val="00C53099"/>
    <w:rsid w:val="00C538DF"/>
    <w:rsid w:val="00C54CC0"/>
    <w:rsid w:val="00C54E56"/>
    <w:rsid w:val="00C54F40"/>
    <w:rsid w:val="00C55A43"/>
    <w:rsid w:val="00C55BE6"/>
    <w:rsid w:val="00C5703E"/>
    <w:rsid w:val="00C5762A"/>
    <w:rsid w:val="00C603D6"/>
    <w:rsid w:val="00C60AAF"/>
    <w:rsid w:val="00C62153"/>
    <w:rsid w:val="00C62CD1"/>
    <w:rsid w:val="00C635B2"/>
    <w:rsid w:val="00C63923"/>
    <w:rsid w:val="00C63C04"/>
    <w:rsid w:val="00C63F18"/>
    <w:rsid w:val="00C649D7"/>
    <w:rsid w:val="00C66251"/>
    <w:rsid w:val="00C67B8A"/>
    <w:rsid w:val="00C70648"/>
    <w:rsid w:val="00C70E4E"/>
    <w:rsid w:val="00C7117C"/>
    <w:rsid w:val="00C717E2"/>
    <w:rsid w:val="00C72372"/>
    <w:rsid w:val="00C7241F"/>
    <w:rsid w:val="00C72E58"/>
    <w:rsid w:val="00C73F07"/>
    <w:rsid w:val="00C74FA1"/>
    <w:rsid w:val="00C75606"/>
    <w:rsid w:val="00C7568B"/>
    <w:rsid w:val="00C774D2"/>
    <w:rsid w:val="00C80492"/>
    <w:rsid w:val="00C806FD"/>
    <w:rsid w:val="00C80A93"/>
    <w:rsid w:val="00C816DF"/>
    <w:rsid w:val="00C8188A"/>
    <w:rsid w:val="00C8188D"/>
    <w:rsid w:val="00C825DB"/>
    <w:rsid w:val="00C83D3A"/>
    <w:rsid w:val="00C844CC"/>
    <w:rsid w:val="00C846B7"/>
    <w:rsid w:val="00C847D3"/>
    <w:rsid w:val="00C85142"/>
    <w:rsid w:val="00C8633C"/>
    <w:rsid w:val="00C867B4"/>
    <w:rsid w:val="00C87B17"/>
    <w:rsid w:val="00C87FA7"/>
    <w:rsid w:val="00C90E44"/>
    <w:rsid w:val="00C923B4"/>
    <w:rsid w:val="00C93C96"/>
    <w:rsid w:val="00C9430F"/>
    <w:rsid w:val="00C944C3"/>
    <w:rsid w:val="00C94BB2"/>
    <w:rsid w:val="00C9618E"/>
    <w:rsid w:val="00C962EC"/>
    <w:rsid w:val="00C97110"/>
    <w:rsid w:val="00C9747F"/>
    <w:rsid w:val="00C97FFE"/>
    <w:rsid w:val="00CA0101"/>
    <w:rsid w:val="00CA0629"/>
    <w:rsid w:val="00CA162C"/>
    <w:rsid w:val="00CA1A0E"/>
    <w:rsid w:val="00CA1CA0"/>
    <w:rsid w:val="00CA1D2C"/>
    <w:rsid w:val="00CA25CB"/>
    <w:rsid w:val="00CA41FF"/>
    <w:rsid w:val="00CA5E57"/>
    <w:rsid w:val="00CA6212"/>
    <w:rsid w:val="00CA64FC"/>
    <w:rsid w:val="00CA7467"/>
    <w:rsid w:val="00CA7D53"/>
    <w:rsid w:val="00CB0639"/>
    <w:rsid w:val="00CB0DA1"/>
    <w:rsid w:val="00CB0E13"/>
    <w:rsid w:val="00CB1463"/>
    <w:rsid w:val="00CB1F32"/>
    <w:rsid w:val="00CB2059"/>
    <w:rsid w:val="00CB571F"/>
    <w:rsid w:val="00CB630A"/>
    <w:rsid w:val="00CC0B7F"/>
    <w:rsid w:val="00CC0C31"/>
    <w:rsid w:val="00CC128E"/>
    <w:rsid w:val="00CC1D0F"/>
    <w:rsid w:val="00CC24DE"/>
    <w:rsid w:val="00CC266A"/>
    <w:rsid w:val="00CC27C8"/>
    <w:rsid w:val="00CC32D1"/>
    <w:rsid w:val="00CC36C6"/>
    <w:rsid w:val="00CC3957"/>
    <w:rsid w:val="00CC3B26"/>
    <w:rsid w:val="00CC3B60"/>
    <w:rsid w:val="00CC3D33"/>
    <w:rsid w:val="00CC3D72"/>
    <w:rsid w:val="00CC6267"/>
    <w:rsid w:val="00CC7885"/>
    <w:rsid w:val="00CC7DF8"/>
    <w:rsid w:val="00CD02FC"/>
    <w:rsid w:val="00CD1005"/>
    <w:rsid w:val="00CD143D"/>
    <w:rsid w:val="00CD15F8"/>
    <w:rsid w:val="00CD1C4E"/>
    <w:rsid w:val="00CD2364"/>
    <w:rsid w:val="00CD3598"/>
    <w:rsid w:val="00CD4016"/>
    <w:rsid w:val="00CD445F"/>
    <w:rsid w:val="00CD55E7"/>
    <w:rsid w:val="00CD63F6"/>
    <w:rsid w:val="00CD6D00"/>
    <w:rsid w:val="00CD6DC2"/>
    <w:rsid w:val="00CD7283"/>
    <w:rsid w:val="00CE0313"/>
    <w:rsid w:val="00CE03D1"/>
    <w:rsid w:val="00CE0555"/>
    <w:rsid w:val="00CE1821"/>
    <w:rsid w:val="00CE30B0"/>
    <w:rsid w:val="00CE4076"/>
    <w:rsid w:val="00CE410A"/>
    <w:rsid w:val="00CE51F7"/>
    <w:rsid w:val="00CE61C2"/>
    <w:rsid w:val="00CE6E92"/>
    <w:rsid w:val="00CE710F"/>
    <w:rsid w:val="00CE7C29"/>
    <w:rsid w:val="00CF0080"/>
    <w:rsid w:val="00CF0CE3"/>
    <w:rsid w:val="00CF1757"/>
    <w:rsid w:val="00CF3D35"/>
    <w:rsid w:val="00CF3ECA"/>
    <w:rsid w:val="00CF4F72"/>
    <w:rsid w:val="00CF6E34"/>
    <w:rsid w:val="00CF6EBB"/>
    <w:rsid w:val="00CF79A1"/>
    <w:rsid w:val="00D000C2"/>
    <w:rsid w:val="00D00CFB"/>
    <w:rsid w:val="00D01827"/>
    <w:rsid w:val="00D028EE"/>
    <w:rsid w:val="00D03128"/>
    <w:rsid w:val="00D03857"/>
    <w:rsid w:val="00D03FFE"/>
    <w:rsid w:val="00D047A4"/>
    <w:rsid w:val="00D05ED1"/>
    <w:rsid w:val="00D07AA8"/>
    <w:rsid w:val="00D07C02"/>
    <w:rsid w:val="00D10149"/>
    <w:rsid w:val="00D10C43"/>
    <w:rsid w:val="00D11432"/>
    <w:rsid w:val="00D14DA1"/>
    <w:rsid w:val="00D14E42"/>
    <w:rsid w:val="00D14EBD"/>
    <w:rsid w:val="00D15A16"/>
    <w:rsid w:val="00D167EA"/>
    <w:rsid w:val="00D16C69"/>
    <w:rsid w:val="00D201C2"/>
    <w:rsid w:val="00D201E1"/>
    <w:rsid w:val="00D20405"/>
    <w:rsid w:val="00D20BE9"/>
    <w:rsid w:val="00D20C3C"/>
    <w:rsid w:val="00D212BE"/>
    <w:rsid w:val="00D22003"/>
    <w:rsid w:val="00D2238C"/>
    <w:rsid w:val="00D223AA"/>
    <w:rsid w:val="00D22CBC"/>
    <w:rsid w:val="00D22F97"/>
    <w:rsid w:val="00D23861"/>
    <w:rsid w:val="00D25D05"/>
    <w:rsid w:val="00D25EF0"/>
    <w:rsid w:val="00D26533"/>
    <w:rsid w:val="00D26825"/>
    <w:rsid w:val="00D2759D"/>
    <w:rsid w:val="00D27F9F"/>
    <w:rsid w:val="00D30489"/>
    <w:rsid w:val="00D30B15"/>
    <w:rsid w:val="00D31044"/>
    <w:rsid w:val="00D3116F"/>
    <w:rsid w:val="00D3169F"/>
    <w:rsid w:val="00D31C40"/>
    <w:rsid w:val="00D3251E"/>
    <w:rsid w:val="00D32778"/>
    <w:rsid w:val="00D32A84"/>
    <w:rsid w:val="00D32C92"/>
    <w:rsid w:val="00D32E2E"/>
    <w:rsid w:val="00D32F04"/>
    <w:rsid w:val="00D33510"/>
    <w:rsid w:val="00D33C14"/>
    <w:rsid w:val="00D342B8"/>
    <w:rsid w:val="00D34837"/>
    <w:rsid w:val="00D34B93"/>
    <w:rsid w:val="00D35D2F"/>
    <w:rsid w:val="00D362FB"/>
    <w:rsid w:val="00D36FEB"/>
    <w:rsid w:val="00D372A6"/>
    <w:rsid w:val="00D375E7"/>
    <w:rsid w:val="00D415B4"/>
    <w:rsid w:val="00D418BD"/>
    <w:rsid w:val="00D41C4A"/>
    <w:rsid w:val="00D43001"/>
    <w:rsid w:val="00D43929"/>
    <w:rsid w:val="00D43D15"/>
    <w:rsid w:val="00D4542A"/>
    <w:rsid w:val="00D459F5"/>
    <w:rsid w:val="00D4762D"/>
    <w:rsid w:val="00D50958"/>
    <w:rsid w:val="00D538E8"/>
    <w:rsid w:val="00D53E60"/>
    <w:rsid w:val="00D5501F"/>
    <w:rsid w:val="00D5553D"/>
    <w:rsid w:val="00D55FF9"/>
    <w:rsid w:val="00D56652"/>
    <w:rsid w:val="00D5671A"/>
    <w:rsid w:val="00D5691C"/>
    <w:rsid w:val="00D56B21"/>
    <w:rsid w:val="00D60474"/>
    <w:rsid w:val="00D60D69"/>
    <w:rsid w:val="00D61332"/>
    <w:rsid w:val="00D61E51"/>
    <w:rsid w:val="00D62507"/>
    <w:rsid w:val="00D629E4"/>
    <w:rsid w:val="00D62CC6"/>
    <w:rsid w:val="00D646E3"/>
    <w:rsid w:val="00D651AA"/>
    <w:rsid w:val="00D66B0A"/>
    <w:rsid w:val="00D66BC0"/>
    <w:rsid w:val="00D66C31"/>
    <w:rsid w:val="00D66F17"/>
    <w:rsid w:val="00D703E2"/>
    <w:rsid w:val="00D704D7"/>
    <w:rsid w:val="00D71B04"/>
    <w:rsid w:val="00D71CDD"/>
    <w:rsid w:val="00D7220A"/>
    <w:rsid w:val="00D73A11"/>
    <w:rsid w:val="00D73EE3"/>
    <w:rsid w:val="00D73F88"/>
    <w:rsid w:val="00D74B61"/>
    <w:rsid w:val="00D74BD7"/>
    <w:rsid w:val="00D74E70"/>
    <w:rsid w:val="00D74E8D"/>
    <w:rsid w:val="00D75656"/>
    <w:rsid w:val="00D76229"/>
    <w:rsid w:val="00D77298"/>
    <w:rsid w:val="00D772E3"/>
    <w:rsid w:val="00D77597"/>
    <w:rsid w:val="00D80B34"/>
    <w:rsid w:val="00D80E6A"/>
    <w:rsid w:val="00D82EE5"/>
    <w:rsid w:val="00D84043"/>
    <w:rsid w:val="00D84639"/>
    <w:rsid w:val="00D85A89"/>
    <w:rsid w:val="00D869BE"/>
    <w:rsid w:val="00D872E5"/>
    <w:rsid w:val="00D9156F"/>
    <w:rsid w:val="00D917FD"/>
    <w:rsid w:val="00D91877"/>
    <w:rsid w:val="00D91DCC"/>
    <w:rsid w:val="00D92A22"/>
    <w:rsid w:val="00D93644"/>
    <w:rsid w:val="00D94540"/>
    <w:rsid w:val="00D94B15"/>
    <w:rsid w:val="00D94F07"/>
    <w:rsid w:val="00D96A81"/>
    <w:rsid w:val="00DA0458"/>
    <w:rsid w:val="00DA047B"/>
    <w:rsid w:val="00DA07B9"/>
    <w:rsid w:val="00DA0922"/>
    <w:rsid w:val="00DA0987"/>
    <w:rsid w:val="00DA0D36"/>
    <w:rsid w:val="00DA18E7"/>
    <w:rsid w:val="00DA2B76"/>
    <w:rsid w:val="00DA2FB4"/>
    <w:rsid w:val="00DA5065"/>
    <w:rsid w:val="00DA65DF"/>
    <w:rsid w:val="00DA6C59"/>
    <w:rsid w:val="00DB0D53"/>
    <w:rsid w:val="00DB0DE5"/>
    <w:rsid w:val="00DB2CA9"/>
    <w:rsid w:val="00DB3CCC"/>
    <w:rsid w:val="00DB4628"/>
    <w:rsid w:val="00DB4A5A"/>
    <w:rsid w:val="00DB61B9"/>
    <w:rsid w:val="00DB638F"/>
    <w:rsid w:val="00DB68E4"/>
    <w:rsid w:val="00DB725B"/>
    <w:rsid w:val="00DB7344"/>
    <w:rsid w:val="00DB76A5"/>
    <w:rsid w:val="00DC0882"/>
    <w:rsid w:val="00DC094D"/>
    <w:rsid w:val="00DC1629"/>
    <w:rsid w:val="00DC1B95"/>
    <w:rsid w:val="00DC25E6"/>
    <w:rsid w:val="00DC2B53"/>
    <w:rsid w:val="00DC2D3D"/>
    <w:rsid w:val="00DC35F8"/>
    <w:rsid w:val="00DC505E"/>
    <w:rsid w:val="00DC6051"/>
    <w:rsid w:val="00DC65EF"/>
    <w:rsid w:val="00DC67EE"/>
    <w:rsid w:val="00DD0043"/>
    <w:rsid w:val="00DD00FA"/>
    <w:rsid w:val="00DD026D"/>
    <w:rsid w:val="00DD138A"/>
    <w:rsid w:val="00DD1DBA"/>
    <w:rsid w:val="00DD20EC"/>
    <w:rsid w:val="00DD255F"/>
    <w:rsid w:val="00DD413E"/>
    <w:rsid w:val="00DD53DE"/>
    <w:rsid w:val="00DD6868"/>
    <w:rsid w:val="00DD70F0"/>
    <w:rsid w:val="00DD7E88"/>
    <w:rsid w:val="00DE005F"/>
    <w:rsid w:val="00DE01FD"/>
    <w:rsid w:val="00DE054C"/>
    <w:rsid w:val="00DE0A77"/>
    <w:rsid w:val="00DE0F0D"/>
    <w:rsid w:val="00DE129B"/>
    <w:rsid w:val="00DE2B83"/>
    <w:rsid w:val="00DE373C"/>
    <w:rsid w:val="00DE466D"/>
    <w:rsid w:val="00DE4CF7"/>
    <w:rsid w:val="00DE54FC"/>
    <w:rsid w:val="00DE5C7F"/>
    <w:rsid w:val="00DE6CAC"/>
    <w:rsid w:val="00DE7DDB"/>
    <w:rsid w:val="00DF00D3"/>
    <w:rsid w:val="00DF0381"/>
    <w:rsid w:val="00DF051E"/>
    <w:rsid w:val="00DF05E1"/>
    <w:rsid w:val="00DF0E20"/>
    <w:rsid w:val="00DF18A7"/>
    <w:rsid w:val="00DF1FB8"/>
    <w:rsid w:val="00DF2556"/>
    <w:rsid w:val="00DF3AE1"/>
    <w:rsid w:val="00DF3E51"/>
    <w:rsid w:val="00DF50A4"/>
    <w:rsid w:val="00DF5178"/>
    <w:rsid w:val="00DF519D"/>
    <w:rsid w:val="00DF52DD"/>
    <w:rsid w:val="00DF5AE2"/>
    <w:rsid w:val="00DF652B"/>
    <w:rsid w:val="00DF676C"/>
    <w:rsid w:val="00DF692C"/>
    <w:rsid w:val="00DF6A7D"/>
    <w:rsid w:val="00DF6CED"/>
    <w:rsid w:val="00DF7A12"/>
    <w:rsid w:val="00DF7DA2"/>
    <w:rsid w:val="00DF7F15"/>
    <w:rsid w:val="00E0002A"/>
    <w:rsid w:val="00E00A2D"/>
    <w:rsid w:val="00E0188A"/>
    <w:rsid w:val="00E01D3A"/>
    <w:rsid w:val="00E02F24"/>
    <w:rsid w:val="00E0357E"/>
    <w:rsid w:val="00E03E03"/>
    <w:rsid w:val="00E040EA"/>
    <w:rsid w:val="00E0414C"/>
    <w:rsid w:val="00E04A83"/>
    <w:rsid w:val="00E05BA9"/>
    <w:rsid w:val="00E06076"/>
    <w:rsid w:val="00E0779C"/>
    <w:rsid w:val="00E07986"/>
    <w:rsid w:val="00E106EB"/>
    <w:rsid w:val="00E10B6C"/>
    <w:rsid w:val="00E10C5E"/>
    <w:rsid w:val="00E10CD2"/>
    <w:rsid w:val="00E11E57"/>
    <w:rsid w:val="00E1300C"/>
    <w:rsid w:val="00E14691"/>
    <w:rsid w:val="00E1558F"/>
    <w:rsid w:val="00E15820"/>
    <w:rsid w:val="00E169AD"/>
    <w:rsid w:val="00E17138"/>
    <w:rsid w:val="00E17F4E"/>
    <w:rsid w:val="00E2017B"/>
    <w:rsid w:val="00E201A8"/>
    <w:rsid w:val="00E2283A"/>
    <w:rsid w:val="00E22EF9"/>
    <w:rsid w:val="00E242E1"/>
    <w:rsid w:val="00E252E5"/>
    <w:rsid w:val="00E257F4"/>
    <w:rsid w:val="00E258B0"/>
    <w:rsid w:val="00E25DA0"/>
    <w:rsid w:val="00E27ABE"/>
    <w:rsid w:val="00E27F10"/>
    <w:rsid w:val="00E27F4F"/>
    <w:rsid w:val="00E30498"/>
    <w:rsid w:val="00E30E7A"/>
    <w:rsid w:val="00E31037"/>
    <w:rsid w:val="00E3225B"/>
    <w:rsid w:val="00E32267"/>
    <w:rsid w:val="00E32AB0"/>
    <w:rsid w:val="00E33D9A"/>
    <w:rsid w:val="00E34252"/>
    <w:rsid w:val="00E35646"/>
    <w:rsid w:val="00E358E0"/>
    <w:rsid w:val="00E36A39"/>
    <w:rsid w:val="00E41FE0"/>
    <w:rsid w:val="00E43C82"/>
    <w:rsid w:val="00E44671"/>
    <w:rsid w:val="00E44D3F"/>
    <w:rsid w:val="00E44D7F"/>
    <w:rsid w:val="00E46B74"/>
    <w:rsid w:val="00E46BD3"/>
    <w:rsid w:val="00E46FCD"/>
    <w:rsid w:val="00E47521"/>
    <w:rsid w:val="00E47C39"/>
    <w:rsid w:val="00E5120E"/>
    <w:rsid w:val="00E51762"/>
    <w:rsid w:val="00E519C1"/>
    <w:rsid w:val="00E51AE7"/>
    <w:rsid w:val="00E52344"/>
    <w:rsid w:val="00E530C6"/>
    <w:rsid w:val="00E542D5"/>
    <w:rsid w:val="00E554B7"/>
    <w:rsid w:val="00E55BE8"/>
    <w:rsid w:val="00E56AA9"/>
    <w:rsid w:val="00E56ECF"/>
    <w:rsid w:val="00E5743F"/>
    <w:rsid w:val="00E5754D"/>
    <w:rsid w:val="00E6021E"/>
    <w:rsid w:val="00E613CB"/>
    <w:rsid w:val="00E616CD"/>
    <w:rsid w:val="00E61EBC"/>
    <w:rsid w:val="00E634DA"/>
    <w:rsid w:val="00E63C65"/>
    <w:rsid w:val="00E63D80"/>
    <w:rsid w:val="00E64290"/>
    <w:rsid w:val="00E64717"/>
    <w:rsid w:val="00E651CF"/>
    <w:rsid w:val="00E65690"/>
    <w:rsid w:val="00E65B03"/>
    <w:rsid w:val="00E66807"/>
    <w:rsid w:val="00E66AFE"/>
    <w:rsid w:val="00E67A42"/>
    <w:rsid w:val="00E7037F"/>
    <w:rsid w:val="00E705C2"/>
    <w:rsid w:val="00E72E07"/>
    <w:rsid w:val="00E733A8"/>
    <w:rsid w:val="00E735CE"/>
    <w:rsid w:val="00E73A93"/>
    <w:rsid w:val="00E74A4B"/>
    <w:rsid w:val="00E74D4C"/>
    <w:rsid w:val="00E7593F"/>
    <w:rsid w:val="00E7636D"/>
    <w:rsid w:val="00E766CA"/>
    <w:rsid w:val="00E80A8C"/>
    <w:rsid w:val="00E81727"/>
    <w:rsid w:val="00E81A4A"/>
    <w:rsid w:val="00E82790"/>
    <w:rsid w:val="00E82E48"/>
    <w:rsid w:val="00E82FDC"/>
    <w:rsid w:val="00E85EF8"/>
    <w:rsid w:val="00E86586"/>
    <w:rsid w:val="00E86AEC"/>
    <w:rsid w:val="00E87AE7"/>
    <w:rsid w:val="00E9074B"/>
    <w:rsid w:val="00E91204"/>
    <w:rsid w:val="00E918C4"/>
    <w:rsid w:val="00E91942"/>
    <w:rsid w:val="00E922D4"/>
    <w:rsid w:val="00E92793"/>
    <w:rsid w:val="00E93219"/>
    <w:rsid w:val="00E9331C"/>
    <w:rsid w:val="00E94512"/>
    <w:rsid w:val="00E94C06"/>
    <w:rsid w:val="00E9595E"/>
    <w:rsid w:val="00E9601C"/>
    <w:rsid w:val="00E97714"/>
    <w:rsid w:val="00E978EE"/>
    <w:rsid w:val="00EA0358"/>
    <w:rsid w:val="00EA04EF"/>
    <w:rsid w:val="00EA177D"/>
    <w:rsid w:val="00EA1853"/>
    <w:rsid w:val="00EA1975"/>
    <w:rsid w:val="00EA1E71"/>
    <w:rsid w:val="00EA3657"/>
    <w:rsid w:val="00EA4ABA"/>
    <w:rsid w:val="00EA4BF6"/>
    <w:rsid w:val="00EA4D98"/>
    <w:rsid w:val="00EA58CA"/>
    <w:rsid w:val="00EA59F6"/>
    <w:rsid w:val="00EA60DB"/>
    <w:rsid w:val="00EA6391"/>
    <w:rsid w:val="00EA63A1"/>
    <w:rsid w:val="00EA6D01"/>
    <w:rsid w:val="00EA7194"/>
    <w:rsid w:val="00EA7DDA"/>
    <w:rsid w:val="00EA7DF1"/>
    <w:rsid w:val="00EB0748"/>
    <w:rsid w:val="00EB0872"/>
    <w:rsid w:val="00EB12CB"/>
    <w:rsid w:val="00EB15FC"/>
    <w:rsid w:val="00EB2378"/>
    <w:rsid w:val="00EB27EB"/>
    <w:rsid w:val="00EB3868"/>
    <w:rsid w:val="00EB3E61"/>
    <w:rsid w:val="00EB4626"/>
    <w:rsid w:val="00EB489D"/>
    <w:rsid w:val="00EB489F"/>
    <w:rsid w:val="00EB58A3"/>
    <w:rsid w:val="00EB5A1C"/>
    <w:rsid w:val="00EB5D9B"/>
    <w:rsid w:val="00EB6F7E"/>
    <w:rsid w:val="00EB78AE"/>
    <w:rsid w:val="00EC11C5"/>
    <w:rsid w:val="00EC19F8"/>
    <w:rsid w:val="00EC1B91"/>
    <w:rsid w:val="00EC2699"/>
    <w:rsid w:val="00EC27C3"/>
    <w:rsid w:val="00EC2975"/>
    <w:rsid w:val="00EC3E2B"/>
    <w:rsid w:val="00EC3E63"/>
    <w:rsid w:val="00EC4311"/>
    <w:rsid w:val="00EC49FD"/>
    <w:rsid w:val="00EC4FC9"/>
    <w:rsid w:val="00EC5456"/>
    <w:rsid w:val="00EC55B7"/>
    <w:rsid w:val="00EC5DF2"/>
    <w:rsid w:val="00EC6973"/>
    <w:rsid w:val="00EC7343"/>
    <w:rsid w:val="00EC7760"/>
    <w:rsid w:val="00ED160C"/>
    <w:rsid w:val="00ED209F"/>
    <w:rsid w:val="00ED26A0"/>
    <w:rsid w:val="00ED2D2F"/>
    <w:rsid w:val="00ED2E73"/>
    <w:rsid w:val="00ED3A3C"/>
    <w:rsid w:val="00ED3E63"/>
    <w:rsid w:val="00ED4017"/>
    <w:rsid w:val="00ED63E6"/>
    <w:rsid w:val="00ED6E51"/>
    <w:rsid w:val="00ED74DE"/>
    <w:rsid w:val="00EE1067"/>
    <w:rsid w:val="00EE1690"/>
    <w:rsid w:val="00EE3436"/>
    <w:rsid w:val="00EE3831"/>
    <w:rsid w:val="00EE38E3"/>
    <w:rsid w:val="00EE5029"/>
    <w:rsid w:val="00EE5A21"/>
    <w:rsid w:val="00EE5F47"/>
    <w:rsid w:val="00EE618D"/>
    <w:rsid w:val="00EE621D"/>
    <w:rsid w:val="00EE718F"/>
    <w:rsid w:val="00EE71C9"/>
    <w:rsid w:val="00EF0E36"/>
    <w:rsid w:val="00EF1DE9"/>
    <w:rsid w:val="00EF2730"/>
    <w:rsid w:val="00EF28C5"/>
    <w:rsid w:val="00EF2E33"/>
    <w:rsid w:val="00EF2F2B"/>
    <w:rsid w:val="00EF3994"/>
    <w:rsid w:val="00EF3C1A"/>
    <w:rsid w:val="00EF4312"/>
    <w:rsid w:val="00EF6FB5"/>
    <w:rsid w:val="00EF71BF"/>
    <w:rsid w:val="00EF7623"/>
    <w:rsid w:val="00EF78CF"/>
    <w:rsid w:val="00EF7DB2"/>
    <w:rsid w:val="00F0061A"/>
    <w:rsid w:val="00F01CD3"/>
    <w:rsid w:val="00F03133"/>
    <w:rsid w:val="00F03141"/>
    <w:rsid w:val="00F054F4"/>
    <w:rsid w:val="00F0625E"/>
    <w:rsid w:val="00F07B13"/>
    <w:rsid w:val="00F104C4"/>
    <w:rsid w:val="00F10C3C"/>
    <w:rsid w:val="00F112A2"/>
    <w:rsid w:val="00F11372"/>
    <w:rsid w:val="00F12062"/>
    <w:rsid w:val="00F12AE6"/>
    <w:rsid w:val="00F13872"/>
    <w:rsid w:val="00F146D0"/>
    <w:rsid w:val="00F1483C"/>
    <w:rsid w:val="00F14B4D"/>
    <w:rsid w:val="00F14C15"/>
    <w:rsid w:val="00F14D6A"/>
    <w:rsid w:val="00F1579E"/>
    <w:rsid w:val="00F15B6F"/>
    <w:rsid w:val="00F16623"/>
    <w:rsid w:val="00F16657"/>
    <w:rsid w:val="00F17252"/>
    <w:rsid w:val="00F172A6"/>
    <w:rsid w:val="00F21982"/>
    <w:rsid w:val="00F21E58"/>
    <w:rsid w:val="00F22930"/>
    <w:rsid w:val="00F22977"/>
    <w:rsid w:val="00F234EB"/>
    <w:rsid w:val="00F242D5"/>
    <w:rsid w:val="00F250DC"/>
    <w:rsid w:val="00F2669D"/>
    <w:rsid w:val="00F27CBD"/>
    <w:rsid w:val="00F311AE"/>
    <w:rsid w:val="00F32359"/>
    <w:rsid w:val="00F331C4"/>
    <w:rsid w:val="00F3345F"/>
    <w:rsid w:val="00F355F4"/>
    <w:rsid w:val="00F36779"/>
    <w:rsid w:val="00F36C7B"/>
    <w:rsid w:val="00F3782B"/>
    <w:rsid w:val="00F414D9"/>
    <w:rsid w:val="00F41C59"/>
    <w:rsid w:val="00F423B4"/>
    <w:rsid w:val="00F42E27"/>
    <w:rsid w:val="00F4353A"/>
    <w:rsid w:val="00F436C2"/>
    <w:rsid w:val="00F44374"/>
    <w:rsid w:val="00F44B18"/>
    <w:rsid w:val="00F46201"/>
    <w:rsid w:val="00F50141"/>
    <w:rsid w:val="00F502EB"/>
    <w:rsid w:val="00F5046F"/>
    <w:rsid w:val="00F50EF1"/>
    <w:rsid w:val="00F5125C"/>
    <w:rsid w:val="00F51747"/>
    <w:rsid w:val="00F51CBD"/>
    <w:rsid w:val="00F52474"/>
    <w:rsid w:val="00F5541C"/>
    <w:rsid w:val="00F563CE"/>
    <w:rsid w:val="00F5765D"/>
    <w:rsid w:val="00F578CD"/>
    <w:rsid w:val="00F57AFB"/>
    <w:rsid w:val="00F602ED"/>
    <w:rsid w:val="00F60880"/>
    <w:rsid w:val="00F618AD"/>
    <w:rsid w:val="00F62EC0"/>
    <w:rsid w:val="00F65110"/>
    <w:rsid w:val="00F67198"/>
    <w:rsid w:val="00F671FF"/>
    <w:rsid w:val="00F67ACC"/>
    <w:rsid w:val="00F67F24"/>
    <w:rsid w:val="00F67FB9"/>
    <w:rsid w:val="00F7021D"/>
    <w:rsid w:val="00F71939"/>
    <w:rsid w:val="00F71E27"/>
    <w:rsid w:val="00F72326"/>
    <w:rsid w:val="00F72511"/>
    <w:rsid w:val="00F7255A"/>
    <w:rsid w:val="00F74C97"/>
    <w:rsid w:val="00F7633E"/>
    <w:rsid w:val="00F76B79"/>
    <w:rsid w:val="00F76C8B"/>
    <w:rsid w:val="00F778AC"/>
    <w:rsid w:val="00F80E02"/>
    <w:rsid w:val="00F81401"/>
    <w:rsid w:val="00F81993"/>
    <w:rsid w:val="00F83BF6"/>
    <w:rsid w:val="00F85478"/>
    <w:rsid w:val="00F856B9"/>
    <w:rsid w:val="00F86277"/>
    <w:rsid w:val="00F874AA"/>
    <w:rsid w:val="00F87C79"/>
    <w:rsid w:val="00F87D64"/>
    <w:rsid w:val="00F87F3F"/>
    <w:rsid w:val="00F90A8B"/>
    <w:rsid w:val="00F9181F"/>
    <w:rsid w:val="00F91892"/>
    <w:rsid w:val="00F920AB"/>
    <w:rsid w:val="00F92283"/>
    <w:rsid w:val="00F934A2"/>
    <w:rsid w:val="00F9411B"/>
    <w:rsid w:val="00F95770"/>
    <w:rsid w:val="00F95892"/>
    <w:rsid w:val="00F95CA8"/>
    <w:rsid w:val="00F95FA7"/>
    <w:rsid w:val="00F97DEA"/>
    <w:rsid w:val="00FA0059"/>
    <w:rsid w:val="00FA047C"/>
    <w:rsid w:val="00FA17DF"/>
    <w:rsid w:val="00FA313A"/>
    <w:rsid w:val="00FA3520"/>
    <w:rsid w:val="00FA3BFF"/>
    <w:rsid w:val="00FA3FCD"/>
    <w:rsid w:val="00FA4180"/>
    <w:rsid w:val="00FA4DF2"/>
    <w:rsid w:val="00FA50E0"/>
    <w:rsid w:val="00FA5DBF"/>
    <w:rsid w:val="00FA74B3"/>
    <w:rsid w:val="00FB04C0"/>
    <w:rsid w:val="00FB072E"/>
    <w:rsid w:val="00FB1467"/>
    <w:rsid w:val="00FB24AE"/>
    <w:rsid w:val="00FB3B96"/>
    <w:rsid w:val="00FB3E9D"/>
    <w:rsid w:val="00FB4D7C"/>
    <w:rsid w:val="00FB5F0F"/>
    <w:rsid w:val="00FB6539"/>
    <w:rsid w:val="00FB7772"/>
    <w:rsid w:val="00FC186D"/>
    <w:rsid w:val="00FC23C2"/>
    <w:rsid w:val="00FC2677"/>
    <w:rsid w:val="00FC31CB"/>
    <w:rsid w:val="00FC3562"/>
    <w:rsid w:val="00FC3617"/>
    <w:rsid w:val="00FC3B3E"/>
    <w:rsid w:val="00FC5A4E"/>
    <w:rsid w:val="00FC607B"/>
    <w:rsid w:val="00FC6AD6"/>
    <w:rsid w:val="00FD049F"/>
    <w:rsid w:val="00FD0E92"/>
    <w:rsid w:val="00FD1A9E"/>
    <w:rsid w:val="00FD3B36"/>
    <w:rsid w:val="00FD3EDC"/>
    <w:rsid w:val="00FD4974"/>
    <w:rsid w:val="00FD5834"/>
    <w:rsid w:val="00FD68C5"/>
    <w:rsid w:val="00FD6F24"/>
    <w:rsid w:val="00FD7DD9"/>
    <w:rsid w:val="00FE12BB"/>
    <w:rsid w:val="00FE1C86"/>
    <w:rsid w:val="00FE20FE"/>
    <w:rsid w:val="00FE229F"/>
    <w:rsid w:val="00FE4B40"/>
    <w:rsid w:val="00FE4EB5"/>
    <w:rsid w:val="00FE555F"/>
    <w:rsid w:val="00FE5643"/>
    <w:rsid w:val="00FE58F3"/>
    <w:rsid w:val="00FE65D1"/>
    <w:rsid w:val="00FE6E1E"/>
    <w:rsid w:val="00FE70AA"/>
    <w:rsid w:val="00FE7517"/>
    <w:rsid w:val="00FF0A82"/>
    <w:rsid w:val="00FF0C9F"/>
    <w:rsid w:val="00FF1328"/>
    <w:rsid w:val="00FF1B23"/>
    <w:rsid w:val="00FF240C"/>
    <w:rsid w:val="00FF2469"/>
    <w:rsid w:val="00FF26A6"/>
    <w:rsid w:val="00FF417D"/>
    <w:rsid w:val="00FF4CD3"/>
    <w:rsid w:val="00FF5430"/>
    <w:rsid w:val="00FF5A1F"/>
    <w:rsid w:val="00FF62B6"/>
    <w:rsid w:val="00FF69B1"/>
    <w:rsid w:val="00FF70A5"/>
    <w:rsid w:val="00FF7539"/>
    <w:rsid w:val="00FF7641"/>
    <w:rsid w:val="00FF7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402C05A"/>
  <w15:docId w15:val="{A421C4C8-C60D-4574-AC79-2E76BDA4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A94"/>
    <w:pPr>
      <w:spacing w:after="240"/>
    </w:pPr>
    <w:rPr>
      <w:rFonts w:ascii="Arial" w:hAnsi="Arial"/>
      <w:kern w:val="22"/>
      <w:sz w:val="22"/>
      <w:szCs w:val="24"/>
      <w:lang w:eastAsia="en-US"/>
    </w:rPr>
  </w:style>
  <w:style w:type="paragraph" w:styleId="Heading1">
    <w:name w:val="heading 1"/>
    <w:next w:val="Heading2"/>
    <w:uiPriority w:val="9"/>
    <w:qFormat/>
    <w:rsid w:val="003A67DE"/>
    <w:pPr>
      <w:keepNext/>
      <w:keepLines/>
      <w:numPr>
        <w:numId w:val="1"/>
      </w:numPr>
      <w:spacing w:after="240"/>
      <w:outlineLvl w:val="0"/>
    </w:pPr>
    <w:rPr>
      <w:rFonts w:ascii="Arial" w:hAnsi="Arial" w:cs="Arial"/>
      <w:b/>
      <w:bCs/>
      <w:spacing w:val="10"/>
      <w:kern w:val="28"/>
      <w:sz w:val="26"/>
      <w:szCs w:val="28"/>
      <w:lang w:eastAsia="en-US"/>
    </w:rPr>
  </w:style>
  <w:style w:type="paragraph" w:styleId="Heading2">
    <w:name w:val="heading 2"/>
    <w:basedOn w:val="Schedule1"/>
    <w:next w:val="LDStandardBodyText"/>
    <w:uiPriority w:val="9"/>
    <w:qFormat/>
    <w:rsid w:val="003A67DE"/>
    <w:pPr>
      <w:keepNext/>
      <w:numPr>
        <w:numId w:val="0"/>
      </w:numPr>
      <w:ind w:left="851" w:hanging="851"/>
      <w:outlineLvl w:val="1"/>
    </w:pPr>
    <w:rPr>
      <w:bCs w:val="0"/>
      <w:iCs/>
    </w:rPr>
  </w:style>
  <w:style w:type="paragraph" w:styleId="Heading3">
    <w:name w:val="heading 3"/>
    <w:basedOn w:val="LDStandardBodyText"/>
    <w:uiPriority w:val="9"/>
    <w:qFormat/>
    <w:rsid w:val="003A67DE"/>
    <w:pPr>
      <w:numPr>
        <w:ilvl w:val="2"/>
        <w:numId w:val="1"/>
      </w:numPr>
      <w:tabs>
        <w:tab w:val="left" w:pos="1701"/>
      </w:tabs>
      <w:outlineLvl w:val="2"/>
    </w:pPr>
    <w:rPr>
      <w:rFonts w:cs="Arial"/>
      <w:bCs/>
    </w:rPr>
  </w:style>
  <w:style w:type="paragraph" w:styleId="Heading4">
    <w:name w:val="heading 4"/>
    <w:basedOn w:val="LDStandardBodyText"/>
    <w:uiPriority w:val="9"/>
    <w:qFormat/>
    <w:rsid w:val="003A67DE"/>
    <w:pPr>
      <w:numPr>
        <w:ilvl w:val="3"/>
        <w:numId w:val="1"/>
      </w:numPr>
      <w:outlineLvl w:val="3"/>
    </w:pPr>
    <w:rPr>
      <w:bCs/>
    </w:rPr>
  </w:style>
  <w:style w:type="paragraph" w:styleId="Heading5">
    <w:name w:val="heading 5"/>
    <w:basedOn w:val="LDStandardBodyText"/>
    <w:uiPriority w:val="9"/>
    <w:qFormat/>
    <w:rsid w:val="003A67DE"/>
    <w:pPr>
      <w:numPr>
        <w:ilvl w:val="4"/>
        <w:numId w:val="1"/>
      </w:numPr>
      <w:outlineLvl w:val="4"/>
    </w:pPr>
    <w:rPr>
      <w:bCs/>
      <w:iCs/>
    </w:rPr>
  </w:style>
  <w:style w:type="paragraph" w:styleId="Heading6">
    <w:name w:val="heading 6"/>
    <w:basedOn w:val="LDStandardBodyText"/>
    <w:uiPriority w:val="9"/>
    <w:qFormat/>
    <w:rsid w:val="003A67DE"/>
    <w:pPr>
      <w:numPr>
        <w:ilvl w:val="5"/>
        <w:numId w:val="1"/>
      </w:numPr>
      <w:outlineLvl w:val="5"/>
    </w:pPr>
    <w:rPr>
      <w:bCs/>
    </w:rPr>
  </w:style>
  <w:style w:type="paragraph" w:styleId="Heading7">
    <w:name w:val="heading 7"/>
    <w:basedOn w:val="Normal"/>
    <w:next w:val="Normal"/>
    <w:uiPriority w:val="9"/>
    <w:semiHidden/>
    <w:qFormat/>
    <w:rsid w:val="00483B71"/>
    <w:pPr>
      <w:outlineLvl w:val="6"/>
    </w:pPr>
  </w:style>
  <w:style w:type="paragraph" w:styleId="Heading8">
    <w:name w:val="heading 8"/>
    <w:basedOn w:val="Normal"/>
    <w:next w:val="Normal"/>
    <w:uiPriority w:val="9"/>
    <w:semiHidden/>
    <w:qFormat/>
    <w:rsid w:val="00483B71"/>
    <w:pPr>
      <w:outlineLvl w:val="7"/>
    </w:pPr>
    <w:rPr>
      <w:iCs/>
    </w:rPr>
  </w:style>
  <w:style w:type="paragraph" w:styleId="Heading9">
    <w:name w:val="heading 9"/>
    <w:basedOn w:val="Normal"/>
    <w:next w:val="Normal"/>
    <w:uiPriority w:val="9"/>
    <w:semiHidden/>
    <w:qFormat/>
    <w:rsid w:val="00483B71"/>
    <w:pPr>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dule1">
    <w:name w:val="Schedule_1"/>
    <w:uiPriority w:val="14"/>
    <w:rsid w:val="00FB1467"/>
    <w:pPr>
      <w:numPr>
        <w:numId w:val="11"/>
      </w:numPr>
      <w:spacing w:after="240"/>
    </w:pPr>
    <w:rPr>
      <w:rFonts w:ascii="Arial" w:hAnsi="Arial" w:cs="Arial"/>
      <w:b/>
      <w:bCs/>
      <w:spacing w:val="10"/>
      <w:kern w:val="28"/>
      <w:sz w:val="22"/>
      <w:szCs w:val="28"/>
      <w:lang w:eastAsia="en-US"/>
    </w:rPr>
  </w:style>
  <w:style w:type="paragraph" w:customStyle="1" w:styleId="LDStandardBodyText">
    <w:name w:val="LD_Standard_BodyText"/>
    <w:rsid w:val="00495BC5"/>
    <w:pPr>
      <w:spacing w:after="240"/>
    </w:pPr>
    <w:rPr>
      <w:rFonts w:ascii="Arial" w:hAnsi="Arial"/>
      <w:kern w:val="22"/>
      <w:sz w:val="22"/>
      <w:szCs w:val="24"/>
      <w:lang w:eastAsia="en-US"/>
    </w:rPr>
  </w:style>
  <w:style w:type="paragraph" w:customStyle="1" w:styleId="TOCHeading">
    <w:name w:val="TOC_Heading"/>
    <w:uiPriority w:val="99"/>
    <w:rsid w:val="00366E29"/>
    <w:pPr>
      <w:spacing w:after="240"/>
    </w:pPr>
    <w:rPr>
      <w:rFonts w:ascii="Arial" w:hAnsi="Arial"/>
      <w:b/>
      <w:spacing w:val="14"/>
      <w:kern w:val="22"/>
      <w:sz w:val="28"/>
      <w:szCs w:val="28"/>
      <w:lang w:eastAsia="en-US"/>
    </w:rPr>
  </w:style>
  <w:style w:type="paragraph" w:styleId="TOC1">
    <w:name w:val="toc 1"/>
    <w:basedOn w:val="Normal"/>
    <w:next w:val="Normal"/>
    <w:uiPriority w:val="39"/>
    <w:unhideWhenUsed/>
    <w:rsid w:val="00BD5732"/>
    <w:pPr>
      <w:tabs>
        <w:tab w:val="right" w:leader="dot" w:pos="9062"/>
      </w:tabs>
      <w:spacing w:before="240" w:after="120"/>
    </w:pPr>
    <w:rPr>
      <w:b/>
      <w:noProof/>
      <w:spacing w:val="10"/>
      <w:kern w:val="24"/>
      <w:sz w:val="20"/>
    </w:rPr>
  </w:style>
  <w:style w:type="paragraph" w:customStyle="1" w:styleId="VGSOHdg3">
    <w:name w:val="VGSO Hdg 3"/>
    <w:basedOn w:val="LDStandardBodyText"/>
    <w:next w:val="LDStandardBodyText"/>
    <w:uiPriority w:val="7"/>
    <w:rsid w:val="00E65B03"/>
    <w:rPr>
      <w:b/>
      <w:spacing w:val="10"/>
      <w:sz w:val="30"/>
    </w:rPr>
  </w:style>
  <w:style w:type="paragraph" w:customStyle="1" w:styleId="VGSOHdg2">
    <w:name w:val="VGSO Hdg 2"/>
    <w:next w:val="LDStandardBodyText"/>
    <w:uiPriority w:val="7"/>
    <w:rsid w:val="00CD1005"/>
    <w:pPr>
      <w:spacing w:after="240"/>
    </w:pPr>
    <w:rPr>
      <w:rFonts w:ascii="Arial" w:hAnsi="Arial" w:cs="Arial"/>
      <w:b/>
      <w:bCs/>
      <w:spacing w:val="10"/>
      <w:kern w:val="28"/>
      <w:sz w:val="26"/>
      <w:szCs w:val="26"/>
      <w:lang w:eastAsia="en-US"/>
    </w:rPr>
  </w:style>
  <w:style w:type="paragraph" w:styleId="Footer">
    <w:name w:val="footer"/>
    <w:basedOn w:val="Normal"/>
    <w:link w:val="FooterChar"/>
    <w:uiPriority w:val="99"/>
    <w:rsid w:val="00A22502"/>
    <w:pPr>
      <w:tabs>
        <w:tab w:val="right" w:pos="9072"/>
      </w:tabs>
      <w:spacing w:before="240" w:after="0"/>
    </w:pPr>
    <w:rPr>
      <w:rFonts w:ascii="Segoe UI" w:eastAsiaTheme="minorHAnsi" w:hAnsi="Segoe UI" w:cstheme="minorBidi"/>
      <w:kern w:val="0"/>
      <w:sz w:val="16"/>
    </w:rPr>
  </w:style>
  <w:style w:type="paragraph" w:styleId="TOC2">
    <w:name w:val="toc 2"/>
    <w:basedOn w:val="Normal"/>
    <w:next w:val="Normal"/>
    <w:uiPriority w:val="39"/>
    <w:unhideWhenUsed/>
    <w:rsid w:val="00BD5732"/>
    <w:pPr>
      <w:tabs>
        <w:tab w:val="left" w:pos="1540"/>
        <w:tab w:val="right" w:leader="dot" w:pos="9062"/>
      </w:tabs>
      <w:spacing w:before="120" w:after="120"/>
      <w:ind w:left="851"/>
    </w:pPr>
    <w:rPr>
      <w:spacing w:val="10"/>
      <w:kern w:val="24"/>
      <w:sz w:val="20"/>
      <w:szCs w:val="22"/>
    </w:rPr>
  </w:style>
  <w:style w:type="paragraph" w:styleId="TOC3">
    <w:name w:val="toc 3"/>
    <w:basedOn w:val="TOC2"/>
    <w:next w:val="Normal"/>
    <w:uiPriority w:val="39"/>
    <w:rsid w:val="00BD5732"/>
    <w:rPr>
      <w:i/>
    </w:rPr>
  </w:style>
  <w:style w:type="paragraph" w:styleId="TOC4">
    <w:name w:val="toc 4"/>
    <w:basedOn w:val="Normal"/>
    <w:next w:val="Normal"/>
    <w:autoRedefine/>
    <w:uiPriority w:val="99"/>
    <w:semiHidden/>
    <w:rsid w:val="00FA50E0"/>
    <w:pPr>
      <w:ind w:left="660"/>
    </w:pPr>
  </w:style>
  <w:style w:type="paragraph" w:styleId="TOC5">
    <w:name w:val="toc 5"/>
    <w:basedOn w:val="Normal"/>
    <w:next w:val="Normal"/>
    <w:autoRedefine/>
    <w:uiPriority w:val="99"/>
    <w:semiHidden/>
    <w:rsid w:val="00FA50E0"/>
    <w:pPr>
      <w:ind w:left="880"/>
    </w:pPr>
  </w:style>
  <w:style w:type="paragraph" w:styleId="TOC6">
    <w:name w:val="toc 6"/>
    <w:basedOn w:val="Normal"/>
    <w:next w:val="Normal"/>
    <w:autoRedefine/>
    <w:uiPriority w:val="99"/>
    <w:semiHidden/>
    <w:rsid w:val="00FA50E0"/>
    <w:pPr>
      <w:ind w:left="1100"/>
    </w:pPr>
  </w:style>
  <w:style w:type="paragraph" w:styleId="TOC7">
    <w:name w:val="toc 7"/>
    <w:basedOn w:val="Normal"/>
    <w:next w:val="Normal"/>
    <w:autoRedefine/>
    <w:uiPriority w:val="99"/>
    <w:semiHidden/>
    <w:rsid w:val="00FA50E0"/>
    <w:pPr>
      <w:ind w:left="1320"/>
    </w:pPr>
  </w:style>
  <w:style w:type="paragraph" w:styleId="TOC8">
    <w:name w:val="toc 8"/>
    <w:basedOn w:val="Normal"/>
    <w:next w:val="Normal"/>
    <w:autoRedefine/>
    <w:uiPriority w:val="99"/>
    <w:semiHidden/>
    <w:rsid w:val="00FA50E0"/>
    <w:pPr>
      <w:ind w:left="1540"/>
    </w:pPr>
  </w:style>
  <w:style w:type="paragraph" w:styleId="TOC9">
    <w:name w:val="toc 9"/>
    <w:basedOn w:val="Normal"/>
    <w:next w:val="Normal"/>
    <w:autoRedefine/>
    <w:uiPriority w:val="99"/>
    <w:semiHidden/>
    <w:rsid w:val="00FA50E0"/>
    <w:pPr>
      <w:ind w:left="1760"/>
    </w:pPr>
  </w:style>
  <w:style w:type="paragraph" w:customStyle="1" w:styleId="RecitalNo">
    <w:name w:val="Recital_No"/>
    <w:basedOn w:val="LDStandardBodyText"/>
    <w:uiPriority w:val="11"/>
    <w:rsid w:val="003A67DE"/>
    <w:pPr>
      <w:numPr>
        <w:numId w:val="2"/>
      </w:numPr>
    </w:pPr>
  </w:style>
  <w:style w:type="paragraph" w:styleId="Header">
    <w:name w:val="header"/>
    <w:basedOn w:val="Normal"/>
    <w:uiPriority w:val="99"/>
    <w:rsid w:val="007C1F5A"/>
    <w:pPr>
      <w:pBdr>
        <w:bottom w:val="single" w:sz="4" w:space="6" w:color="5F5F5F"/>
      </w:pBdr>
      <w:tabs>
        <w:tab w:val="right" w:pos="9072"/>
      </w:tabs>
      <w:spacing w:after="360"/>
    </w:pPr>
    <w:rPr>
      <w:kern w:val="20"/>
      <w:sz w:val="20"/>
      <w:szCs w:val="20"/>
    </w:rPr>
  </w:style>
  <w:style w:type="paragraph" w:customStyle="1" w:styleId="VGSOlogo1">
    <w:name w:val="VGSOlogo1"/>
    <w:basedOn w:val="VGSOlogo2"/>
    <w:rsid w:val="00FE5643"/>
    <w:pPr>
      <w:jc w:val="left"/>
    </w:pPr>
  </w:style>
  <w:style w:type="paragraph" w:customStyle="1" w:styleId="VGSOlogo2">
    <w:name w:val="VGSOlogo2"/>
    <w:basedOn w:val="Normal"/>
    <w:semiHidden/>
    <w:rsid w:val="00D43D15"/>
    <w:pPr>
      <w:tabs>
        <w:tab w:val="left" w:pos="369"/>
      </w:tabs>
      <w:jc w:val="right"/>
    </w:pPr>
    <w:rPr>
      <w:color w:val="00467F"/>
      <w:spacing w:val="14"/>
      <w:kern w:val="16"/>
      <w:sz w:val="16"/>
      <w:szCs w:val="16"/>
    </w:rPr>
  </w:style>
  <w:style w:type="character" w:styleId="PageNumber">
    <w:name w:val="page number"/>
    <w:basedOn w:val="DefaultParagraphFont"/>
    <w:semiHidden/>
    <w:rsid w:val="00F71939"/>
  </w:style>
  <w:style w:type="paragraph" w:customStyle="1" w:styleId="Attachment">
    <w:name w:val="Attachment"/>
    <w:basedOn w:val="Normal"/>
    <w:next w:val="Normal"/>
    <w:uiPriority w:val="19"/>
    <w:rsid w:val="003A67DE"/>
    <w:pPr>
      <w:keepNext/>
      <w:keepLines/>
      <w:numPr>
        <w:numId w:val="3"/>
      </w:numPr>
    </w:pPr>
    <w:rPr>
      <w:b/>
      <w:spacing w:val="10"/>
      <w:kern w:val="28"/>
      <w:sz w:val="26"/>
      <w:szCs w:val="28"/>
    </w:rPr>
  </w:style>
  <w:style w:type="paragraph" w:customStyle="1" w:styleId="AttachBody">
    <w:name w:val="Attach_Body"/>
    <w:basedOn w:val="Normal"/>
    <w:uiPriority w:val="20"/>
    <w:rsid w:val="00BE1331"/>
  </w:style>
  <w:style w:type="paragraph" w:customStyle="1" w:styleId="Schedule">
    <w:name w:val="Schedule"/>
    <w:next w:val="Schedule1"/>
    <w:uiPriority w:val="14"/>
    <w:rsid w:val="00507DE7"/>
    <w:pPr>
      <w:keepNext/>
      <w:keepLines/>
      <w:numPr>
        <w:numId w:val="5"/>
      </w:numPr>
      <w:spacing w:after="240"/>
    </w:pPr>
    <w:rPr>
      <w:rFonts w:ascii="Arial" w:hAnsi="Arial"/>
      <w:b/>
      <w:spacing w:val="10"/>
      <w:kern w:val="28"/>
      <w:sz w:val="26"/>
      <w:szCs w:val="28"/>
      <w:lang w:eastAsia="en-US"/>
    </w:rPr>
  </w:style>
  <w:style w:type="paragraph" w:customStyle="1" w:styleId="VGSOHdg1">
    <w:name w:val="VGSO Hdg 1"/>
    <w:basedOn w:val="LDStandardBodyText"/>
    <w:next w:val="LDStandardBodyText"/>
    <w:uiPriority w:val="7"/>
    <w:rsid w:val="00CD1005"/>
    <w:pPr>
      <w:spacing w:after="360"/>
      <w:outlineLvl w:val="0"/>
    </w:pPr>
    <w:rPr>
      <w:rFonts w:cs="Arial"/>
      <w:b/>
      <w:bCs/>
      <w:spacing w:val="10"/>
      <w:kern w:val="28"/>
      <w:sz w:val="40"/>
      <w:szCs w:val="40"/>
    </w:rPr>
  </w:style>
  <w:style w:type="paragraph" w:customStyle="1" w:styleId="LDIndent1">
    <w:name w:val="LD_Indent1"/>
    <w:basedOn w:val="LDStandardBodyText"/>
    <w:uiPriority w:val="1"/>
    <w:rsid w:val="005B3475"/>
    <w:pPr>
      <w:ind w:left="851"/>
    </w:pPr>
  </w:style>
  <w:style w:type="paragraph" w:customStyle="1" w:styleId="LDIndent2">
    <w:name w:val="LD_Indent2"/>
    <w:basedOn w:val="LDIndent1"/>
    <w:uiPriority w:val="1"/>
    <w:rsid w:val="00DF051E"/>
    <w:pPr>
      <w:ind w:left="1701"/>
    </w:pPr>
  </w:style>
  <w:style w:type="paragraph" w:customStyle="1" w:styleId="LDIndent3">
    <w:name w:val="LD_Indent3"/>
    <w:basedOn w:val="LDIndent2"/>
    <w:uiPriority w:val="1"/>
    <w:rsid w:val="00DF051E"/>
    <w:pPr>
      <w:ind w:left="2552"/>
    </w:pPr>
  </w:style>
  <w:style w:type="paragraph" w:customStyle="1" w:styleId="LDIndent4">
    <w:name w:val="LD_Indent4"/>
    <w:basedOn w:val="LDIndent3"/>
    <w:uiPriority w:val="1"/>
    <w:rsid w:val="00DF051E"/>
    <w:pPr>
      <w:ind w:left="3402"/>
    </w:pPr>
  </w:style>
  <w:style w:type="paragraph" w:customStyle="1" w:styleId="LDIndent5">
    <w:name w:val="LD_Indent5"/>
    <w:basedOn w:val="LDIndent4"/>
    <w:uiPriority w:val="1"/>
    <w:rsid w:val="00DF051E"/>
    <w:pPr>
      <w:ind w:left="4253"/>
    </w:pPr>
  </w:style>
  <w:style w:type="paragraph" w:customStyle="1" w:styleId="LDIndent6">
    <w:name w:val="LD_Indent6"/>
    <w:basedOn w:val="LDIndent5"/>
    <w:uiPriority w:val="1"/>
    <w:rsid w:val="00DF051E"/>
    <w:pPr>
      <w:ind w:left="5103"/>
    </w:pPr>
  </w:style>
  <w:style w:type="paragraph" w:customStyle="1" w:styleId="Schedule2">
    <w:name w:val="Schedule_2"/>
    <w:basedOn w:val="Schedule1"/>
    <w:next w:val="Schedule3"/>
    <w:uiPriority w:val="14"/>
    <w:rsid w:val="00507DE7"/>
    <w:pPr>
      <w:numPr>
        <w:ilvl w:val="2"/>
      </w:numPr>
    </w:pPr>
  </w:style>
  <w:style w:type="paragraph" w:customStyle="1" w:styleId="Schedule3">
    <w:name w:val="Schedule_3"/>
    <w:basedOn w:val="LDStandardBodyText"/>
    <w:uiPriority w:val="14"/>
    <w:rsid w:val="00507DE7"/>
    <w:pPr>
      <w:numPr>
        <w:ilvl w:val="3"/>
        <w:numId w:val="5"/>
      </w:numPr>
    </w:pPr>
  </w:style>
  <w:style w:type="paragraph" w:customStyle="1" w:styleId="Schedule4">
    <w:name w:val="Schedule_4"/>
    <w:basedOn w:val="Schedule3"/>
    <w:uiPriority w:val="14"/>
    <w:rsid w:val="00507DE7"/>
    <w:pPr>
      <w:numPr>
        <w:ilvl w:val="4"/>
      </w:numPr>
    </w:pPr>
  </w:style>
  <w:style w:type="paragraph" w:customStyle="1" w:styleId="Schedule5">
    <w:name w:val="Schedule_5"/>
    <w:basedOn w:val="Schedule4"/>
    <w:uiPriority w:val="14"/>
    <w:rsid w:val="00507DE7"/>
    <w:pPr>
      <w:numPr>
        <w:ilvl w:val="5"/>
      </w:numPr>
    </w:pPr>
  </w:style>
  <w:style w:type="paragraph" w:customStyle="1" w:styleId="Schedule6">
    <w:name w:val="Schedule_6"/>
    <w:basedOn w:val="Schedule5"/>
    <w:uiPriority w:val="14"/>
    <w:rsid w:val="00507DE7"/>
    <w:pPr>
      <w:numPr>
        <w:ilvl w:val="6"/>
      </w:numPr>
    </w:pPr>
  </w:style>
  <w:style w:type="paragraph" w:styleId="BalloonText">
    <w:name w:val="Balloon Text"/>
    <w:basedOn w:val="Normal"/>
    <w:link w:val="BalloonTextChar"/>
    <w:semiHidden/>
    <w:rsid w:val="003A67DE"/>
    <w:rPr>
      <w:rFonts w:ascii="Tahoma" w:hAnsi="Tahoma" w:cs="Tahoma"/>
      <w:sz w:val="16"/>
      <w:szCs w:val="16"/>
    </w:rPr>
  </w:style>
  <w:style w:type="character" w:customStyle="1" w:styleId="BalloonTextChar">
    <w:name w:val="Balloon Text Char"/>
    <w:basedOn w:val="DefaultParagraphFont"/>
    <w:link w:val="BalloonText"/>
    <w:semiHidden/>
    <w:rsid w:val="00225C2E"/>
    <w:rPr>
      <w:rFonts w:ascii="Tahoma" w:hAnsi="Tahoma" w:cs="Tahoma"/>
      <w:kern w:val="22"/>
      <w:sz w:val="16"/>
      <w:szCs w:val="16"/>
      <w:lang w:eastAsia="en-US"/>
    </w:rPr>
  </w:style>
  <w:style w:type="numbering" w:customStyle="1" w:styleId="DeedHeadings">
    <w:name w:val="DeedHeadings"/>
    <w:rsid w:val="003A67DE"/>
    <w:pPr>
      <w:numPr>
        <w:numId w:val="1"/>
      </w:numPr>
    </w:pPr>
  </w:style>
  <w:style w:type="numbering" w:customStyle="1" w:styleId="DeedRecitals">
    <w:name w:val="DeedRecitals"/>
    <w:rsid w:val="003A67DE"/>
    <w:pPr>
      <w:numPr>
        <w:numId w:val="2"/>
      </w:numPr>
    </w:pPr>
  </w:style>
  <w:style w:type="numbering" w:customStyle="1" w:styleId="DeedAttachments">
    <w:name w:val="DeedAttachments"/>
    <w:rsid w:val="003A67DE"/>
    <w:pPr>
      <w:numPr>
        <w:numId w:val="3"/>
      </w:numPr>
    </w:pPr>
  </w:style>
  <w:style w:type="numbering" w:customStyle="1" w:styleId="DeedSchedule">
    <w:name w:val="DeedSchedule"/>
    <w:rsid w:val="00507DE7"/>
    <w:pPr>
      <w:numPr>
        <w:numId w:val="4"/>
      </w:numPr>
    </w:pPr>
  </w:style>
  <w:style w:type="character" w:styleId="Hyperlink">
    <w:name w:val="Hyperlink"/>
    <w:basedOn w:val="DefaultParagraphFont"/>
    <w:uiPriority w:val="99"/>
    <w:rsid w:val="00D66B0A"/>
    <w:rPr>
      <w:color w:val="0000FF"/>
      <w:u w:val="single"/>
    </w:rPr>
  </w:style>
  <w:style w:type="table" w:styleId="TableGrid">
    <w:name w:val="Table Grid"/>
    <w:basedOn w:val="TableNormal"/>
    <w:rsid w:val="009A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651AA"/>
    <w:rPr>
      <w:sz w:val="16"/>
      <w:szCs w:val="16"/>
    </w:rPr>
  </w:style>
  <w:style w:type="paragraph" w:styleId="CommentText">
    <w:name w:val="annotation text"/>
    <w:basedOn w:val="Normal"/>
    <w:link w:val="CommentTextChar"/>
    <w:semiHidden/>
    <w:rsid w:val="00D651AA"/>
    <w:rPr>
      <w:sz w:val="20"/>
      <w:szCs w:val="20"/>
    </w:rPr>
  </w:style>
  <w:style w:type="character" w:customStyle="1" w:styleId="CommentTextChar">
    <w:name w:val="Comment Text Char"/>
    <w:basedOn w:val="DefaultParagraphFont"/>
    <w:link w:val="CommentText"/>
    <w:semiHidden/>
    <w:rsid w:val="00D651AA"/>
    <w:rPr>
      <w:rFonts w:ascii="Arial" w:hAnsi="Arial"/>
      <w:kern w:val="22"/>
      <w:lang w:eastAsia="en-US"/>
    </w:rPr>
  </w:style>
  <w:style w:type="paragraph" w:styleId="CommentSubject">
    <w:name w:val="annotation subject"/>
    <w:basedOn w:val="CommentText"/>
    <w:next w:val="CommentText"/>
    <w:link w:val="CommentSubjectChar"/>
    <w:semiHidden/>
    <w:rsid w:val="00D651AA"/>
    <w:rPr>
      <w:b/>
      <w:bCs/>
    </w:rPr>
  </w:style>
  <w:style w:type="character" w:customStyle="1" w:styleId="CommentSubjectChar">
    <w:name w:val="Comment Subject Char"/>
    <w:basedOn w:val="CommentTextChar"/>
    <w:link w:val="CommentSubject"/>
    <w:semiHidden/>
    <w:rsid w:val="00D651AA"/>
    <w:rPr>
      <w:rFonts w:ascii="Arial" w:hAnsi="Arial"/>
      <w:b/>
      <w:bCs/>
      <w:kern w:val="22"/>
      <w:lang w:eastAsia="en-US"/>
    </w:rPr>
  </w:style>
  <w:style w:type="paragraph" w:styleId="Revision">
    <w:name w:val="Revision"/>
    <w:hidden/>
    <w:uiPriority w:val="99"/>
    <w:semiHidden/>
    <w:rsid w:val="003C2FBC"/>
    <w:rPr>
      <w:rFonts w:ascii="Arial" w:hAnsi="Arial"/>
      <w:kern w:val="22"/>
      <w:sz w:val="22"/>
      <w:szCs w:val="24"/>
      <w:lang w:eastAsia="en-US"/>
    </w:rPr>
  </w:style>
  <w:style w:type="character" w:customStyle="1" w:styleId="FooterChar">
    <w:name w:val="Footer Char"/>
    <w:basedOn w:val="DefaultParagraphFont"/>
    <w:link w:val="Footer"/>
    <w:uiPriority w:val="99"/>
    <w:rsid w:val="00A22502"/>
    <w:rPr>
      <w:rFonts w:ascii="Segoe UI" w:eastAsiaTheme="minorHAnsi" w:hAnsi="Segoe UI" w:cstheme="minorBidi"/>
      <w:sz w:val="16"/>
      <w:szCs w:val="24"/>
      <w:lang w:eastAsia="en-US"/>
    </w:rPr>
  </w:style>
  <w:style w:type="paragraph" w:customStyle="1" w:styleId="DHHSbody">
    <w:name w:val="DHHS body"/>
    <w:link w:val="DHHSbodyChar"/>
    <w:qFormat/>
    <w:rsid w:val="00591F92"/>
    <w:pPr>
      <w:spacing w:after="120" w:line="270" w:lineRule="atLeast"/>
    </w:pPr>
    <w:rPr>
      <w:rFonts w:ascii="Arial" w:hAnsi="Arial"/>
      <w:lang w:eastAsia="en-US"/>
    </w:rPr>
  </w:style>
  <w:style w:type="paragraph" w:styleId="ListParagraph">
    <w:name w:val="List Paragraph"/>
    <w:basedOn w:val="Normal"/>
    <w:uiPriority w:val="34"/>
    <w:qFormat/>
    <w:rsid w:val="00591F92"/>
    <w:pPr>
      <w:spacing w:after="200" w:line="276" w:lineRule="auto"/>
      <w:ind w:left="720"/>
      <w:contextualSpacing/>
    </w:pPr>
    <w:rPr>
      <w:rFonts w:ascii="Calibri" w:hAnsi="Calibri"/>
      <w:kern w:val="0"/>
      <w:szCs w:val="22"/>
    </w:rPr>
  </w:style>
  <w:style w:type="character" w:customStyle="1" w:styleId="DHHSbodyChar">
    <w:name w:val="DHHS body Char"/>
    <w:link w:val="DHHSbody"/>
    <w:rsid w:val="00591F92"/>
    <w:rPr>
      <w:rFonts w:ascii="Arial" w:hAnsi="Arial"/>
      <w:lang w:eastAsia="en-US"/>
    </w:rPr>
  </w:style>
  <w:style w:type="character" w:styleId="FollowedHyperlink">
    <w:name w:val="FollowedHyperlink"/>
    <w:basedOn w:val="DefaultParagraphFont"/>
    <w:uiPriority w:val="99"/>
    <w:semiHidden/>
    <w:unhideWhenUsed/>
    <w:rsid w:val="002C3E94"/>
    <w:rPr>
      <w:color w:val="800080"/>
      <w:u w:val="single"/>
    </w:rPr>
  </w:style>
  <w:style w:type="paragraph" w:customStyle="1" w:styleId="xl63">
    <w:name w:val="xl63"/>
    <w:basedOn w:val="Normal"/>
    <w:rsid w:val="002C3E94"/>
    <w:pPr>
      <w:shd w:val="clear" w:color="000000" w:fill="B8CCE4"/>
      <w:spacing w:before="100" w:beforeAutospacing="1" w:after="100" w:afterAutospacing="1"/>
    </w:pPr>
    <w:rPr>
      <w:rFonts w:ascii="Times New Roman" w:hAnsi="Times New Roman"/>
      <w:b/>
      <w:bCs/>
      <w:kern w:val="0"/>
      <w:sz w:val="24"/>
      <w:lang w:eastAsia="en-AU"/>
    </w:rPr>
  </w:style>
  <w:style w:type="numbering" w:customStyle="1" w:styleId="ListBullets">
    <w:name w:val="List Bullets"/>
    <w:uiPriority w:val="99"/>
    <w:rsid w:val="00066A5D"/>
    <w:pPr>
      <w:numPr>
        <w:numId w:val="6"/>
      </w:numPr>
    </w:pPr>
  </w:style>
  <w:style w:type="numbering" w:customStyle="1" w:styleId="ListNumbering">
    <w:name w:val="List Numbering"/>
    <w:uiPriority w:val="99"/>
    <w:rsid w:val="00066A5D"/>
    <w:pPr>
      <w:numPr>
        <w:numId w:val="7"/>
      </w:numPr>
    </w:pPr>
  </w:style>
  <w:style w:type="paragraph" w:customStyle="1" w:styleId="VGSOListBul">
    <w:name w:val="VGSO_ListBul"/>
    <w:basedOn w:val="Normal"/>
    <w:uiPriority w:val="12"/>
    <w:qFormat/>
    <w:rsid w:val="00066A5D"/>
    <w:pPr>
      <w:numPr>
        <w:numId w:val="8"/>
      </w:numPr>
      <w:spacing w:after="0"/>
    </w:pPr>
    <w:rPr>
      <w:rFonts w:ascii="Times New Roman" w:eastAsiaTheme="minorHAnsi" w:hAnsi="Times New Roman" w:cstheme="minorBidi"/>
      <w:kern w:val="0"/>
      <w:sz w:val="24"/>
    </w:rPr>
  </w:style>
  <w:style w:type="paragraph" w:customStyle="1" w:styleId="VGSOListNum">
    <w:name w:val="VGSO_ListNum"/>
    <w:basedOn w:val="Normal"/>
    <w:uiPriority w:val="12"/>
    <w:qFormat/>
    <w:rsid w:val="00066A5D"/>
    <w:pPr>
      <w:numPr>
        <w:numId w:val="9"/>
      </w:numPr>
      <w:spacing w:after="0"/>
    </w:pPr>
    <w:rPr>
      <w:rFonts w:ascii="Times New Roman" w:eastAsiaTheme="minorHAnsi" w:hAnsi="Times New Roman" w:cstheme="minorBidi"/>
      <w:kern w:val="0"/>
      <w:sz w:val="24"/>
    </w:rPr>
  </w:style>
  <w:style w:type="paragraph" w:customStyle="1" w:styleId="TORHeading4">
    <w:name w:val="TOR Heading 4"/>
    <w:basedOn w:val="Heading4"/>
    <w:rsid w:val="00C065CA"/>
    <w:pPr>
      <w:numPr>
        <w:ilvl w:val="0"/>
        <w:numId w:val="0"/>
      </w:numPr>
      <w:spacing w:before="360" w:after="0"/>
    </w:pPr>
    <w:rPr>
      <w:rFonts w:ascii="Calibri" w:hAnsi="Calibri"/>
      <w:b/>
      <w:bCs w:val="0"/>
      <w:noProof/>
      <w:color w:val="4F81BD" w:themeColor="accent1"/>
      <w:kern w:val="0"/>
      <w:sz w:val="24"/>
      <w:szCs w:val="20"/>
      <w:lang w:eastAsia="en-AU"/>
    </w:rPr>
  </w:style>
  <w:style w:type="paragraph" w:styleId="FootnoteText">
    <w:name w:val="footnote text"/>
    <w:basedOn w:val="Normal"/>
    <w:link w:val="FootnoteTextChar"/>
    <w:uiPriority w:val="99"/>
    <w:semiHidden/>
    <w:unhideWhenUsed/>
    <w:rsid w:val="00C065CA"/>
    <w:pPr>
      <w:spacing w:after="0"/>
    </w:pPr>
    <w:rPr>
      <w:rFonts w:asciiTheme="minorHAnsi" w:eastAsiaTheme="minorEastAsia" w:hAnsiTheme="minorHAnsi" w:cstheme="minorBidi"/>
      <w:kern w:val="0"/>
      <w:sz w:val="20"/>
      <w:szCs w:val="20"/>
      <w:lang w:eastAsia="en-AU"/>
    </w:rPr>
  </w:style>
  <w:style w:type="character" w:customStyle="1" w:styleId="FootnoteTextChar">
    <w:name w:val="Footnote Text Char"/>
    <w:basedOn w:val="DefaultParagraphFont"/>
    <w:link w:val="FootnoteText"/>
    <w:uiPriority w:val="99"/>
    <w:semiHidden/>
    <w:rsid w:val="00C065CA"/>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C065CA"/>
    <w:rPr>
      <w:vertAlign w:val="superscript"/>
    </w:rPr>
  </w:style>
  <w:style w:type="paragraph" w:styleId="NormalWeb">
    <w:name w:val="Normal (Web)"/>
    <w:basedOn w:val="Normal"/>
    <w:uiPriority w:val="99"/>
    <w:semiHidden/>
    <w:unhideWhenUsed/>
    <w:rsid w:val="00806AF8"/>
    <w:pPr>
      <w:spacing w:before="100" w:beforeAutospacing="1" w:after="100" w:afterAutospacing="1"/>
    </w:pPr>
    <w:rPr>
      <w:rFonts w:ascii="Times New Roman" w:eastAsiaTheme="minorEastAsia" w:hAnsi="Times New Roman"/>
      <w:kern w:val="0"/>
      <w:sz w:val="24"/>
      <w:lang w:eastAsia="en-AU"/>
    </w:rPr>
  </w:style>
  <w:style w:type="paragraph" w:customStyle="1" w:styleId="LDStandard1">
    <w:name w:val="LD_Standard1"/>
    <w:basedOn w:val="LDStandardBodyText"/>
    <w:next w:val="Normal"/>
    <w:uiPriority w:val="7"/>
    <w:qFormat/>
    <w:rsid w:val="007A6524"/>
    <w:pPr>
      <w:keepNext/>
      <w:keepLines/>
      <w:numPr>
        <w:numId w:val="12"/>
      </w:numPr>
    </w:pPr>
    <w:rPr>
      <w:rFonts w:eastAsiaTheme="minorHAnsi" w:cs="Arial"/>
      <w:b/>
      <w:kern w:val="0"/>
      <w:sz w:val="26"/>
    </w:rPr>
  </w:style>
  <w:style w:type="paragraph" w:customStyle="1" w:styleId="LDStandard2">
    <w:name w:val="LD_Standard2"/>
    <w:basedOn w:val="LDStandardBodyText"/>
    <w:uiPriority w:val="7"/>
    <w:qFormat/>
    <w:rsid w:val="007A6524"/>
    <w:pPr>
      <w:keepNext/>
      <w:numPr>
        <w:ilvl w:val="1"/>
        <w:numId w:val="12"/>
      </w:numPr>
    </w:pPr>
    <w:rPr>
      <w:rFonts w:eastAsiaTheme="minorHAnsi" w:cs="Arial"/>
      <w:b/>
      <w:kern w:val="0"/>
      <w:sz w:val="26"/>
    </w:rPr>
  </w:style>
  <w:style w:type="paragraph" w:customStyle="1" w:styleId="LDStandard3">
    <w:name w:val="LD_Standard3"/>
    <w:basedOn w:val="LDStandard2"/>
    <w:uiPriority w:val="7"/>
    <w:qFormat/>
    <w:rsid w:val="007A6524"/>
    <w:pPr>
      <w:numPr>
        <w:ilvl w:val="2"/>
      </w:numPr>
    </w:pPr>
  </w:style>
  <w:style w:type="paragraph" w:customStyle="1" w:styleId="LDStandard4">
    <w:name w:val="LD_Standard4"/>
    <w:basedOn w:val="LDStandard3"/>
    <w:uiPriority w:val="7"/>
    <w:qFormat/>
    <w:rsid w:val="007A6524"/>
    <w:pPr>
      <w:keepNext w:val="0"/>
      <w:numPr>
        <w:ilvl w:val="3"/>
      </w:numPr>
    </w:pPr>
    <w:rPr>
      <w:b w:val="0"/>
      <w:sz w:val="22"/>
    </w:rPr>
  </w:style>
  <w:style w:type="paragraph" w:customStyle="1" w:styleId="LDStandard5">
    <w:name w:val="LD_Standard5"/>
    <w:basedOn w:val="LDStandard4"/>
    <w:uiPriority w:val="7"/>
    <w:qFormat/>
    <w:rsid w:val="007A6524"/>
    <w:pPr>
      <w:numPr>
        <w:ilvl w:val="4"/>
      </w:numPr>
    </w:pPr>
  </w:style>
  <w:style w:type="paragraph" w:customStyle="1" w:styleId="LDStandard6">
    <w:name w:val="LD_Standard6"/>
    <w:basedOn w:val="LDStandard5"/>
    <w:uiPriority w:val="7"/>
    <w:qFormat/>
    <w:rsid w:val="007A6524"/>
    <w:pPr>
      <w:numPr>
        <w:ilvl w:val="5"/>
      </w:numPr>
    </w:pPr>
  </w:style>
  <w:style w:type="paragraph" w:customStyle="1" w:styleId="LDStandard7">
    <w:name w:val="LD_Standard7"/>
    <w:basedOn w:val="LDStandard6"/>
    <w:uiPriority w:val="7"/>
    <w:qFormat/>
    <w:rsid w:val="007A6524"/>
    <w:pPr>
      <w:numPr>
        <w:ilvl w:val="6"/>
      </w:numPr>
    </w:pPr>
  </w:style>
  <w:style w:type="paragraph" w:customStyle="1" w:styleId="LDStandardBulletedList3">
    <w:name w:val="LD_Standard_Bulleted_List3"/>
    <w:basedOn w:val="Normal"/>
    <w:uiPriority w:val="11"/>
    <w:qFormat/>
    <w:rsid w:val="007A6524"/>
    <w:pPr>
      <w:numPr>
        <w:ilvl w:val="3"/>
        <w:numId w:val="13"/>
      </w:numPr>
    </w:pPr>
    <w:rPr>
      <w:rFonts w:eastAsiaTheme="minorHAnsi" w:cs="Arial"/>
      <w:kern w:val="0"/>
    </w:rPr>
  </w:style>
  <w:style w:type="paragraph" w:customStyle="1" w:styleId="LDStandardBulletedList4">
    <w:name w:val="LD_Standard_Bulleted_List4"/>
    <w:basedOn w:val="LDStandardBulletedList3"/>
    <w:uiPriority w:val="11"/>
    <w:qFormat/>
    <w:rsid w:val="007A6524"/>
    <w:pPr>
      <w:numPr>
        <w:ilvl w:val="4"/>
      </w:numPr>
    </w:pPr>
  </w:style>
  <w:style w:type="paragraph" w:customStyle="1" w:styleId="LDStandardBulletedList5">
    <w:name w:val="LD_Standard_Bulleted_List5"/>
    <w:basedOn w:val="LDStandardBulletedList4"/>
    <w:uiPriority w:val="11"/>
    <w:qFormat/>
    <w:rsid w:val="007A6524"/>
    <w:pPr>
      <w:numPr>
        <w:ilvl w:val="5"/>
      </w:numPr>
    </w:pPr>
  </w:style>
  <w:style w:type="paragraph" w:styleId="TOCHeading0">
    <w:name w:val="TOC Heading"/>
    <w:basedOn w:val="Heading1"/>
    <w:next w:val="Normal"/>
    <w:uiPriority w:val="39"/>
    <w:unhideWhenUsed/>
    <w:qFormat/>
    <w:rsid w:val="00823F3E"/>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spacing w:val="0"/>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826">
      <w:bodyDiv w:val="1"/>
      <w:marLeft w:val="0"/>
      <w:marRight w:val="0"/>
      <w:marTop w:val="0"/>
      <w:marBottom w:val="0"/>
      <w:divBdr>
        <w:top w:val="none" w:sz="0" w:space="0" w:color="auto"/>
        <w:left w:val="none" w:sz="0" w:space="0" w:color="auto"/>
        <w:bottom w:val="none" w:sz="0" w:space="0" w:color="auto"/>
        <w:right w:val="none" w:sz="0" w:space="0" w:color="auto"/>
      </w:divBdr>
    </w:div>
    <w:div w:id="196507867">
      <w:bodyDiv w:val="1"/>
      <w:marLeft w:val="0"/>
      <w:marRight w:val="0"/>
      <w:marTop w:val="0"/>
      <w:marBottom w:val="0"/>
      <w:divBdr>
        <w:top w:val="none" w:sz="0" w:space="0" w:color="auto"/>
        <w:left w:val="none" w:sz="0" w:space="0" w:color="auto"/>
        <w:bottom w:val="none" w:sz="0" w:space="0" w:color="auto"/>
        <w:right w:val="none" w:sz="0" w:space="0" w:color="auto"/>
      </w:divBdr>
    </w:div>
    <w:div w:id="621808826">
      <w:bodyDiv w:val="1"/>
      <w:marLeft w:val="0"/>
      <w:marRight w:val="0"/>
      <w:marTop w:val="0"/>
      <w:marBottom w:val="0"/>
      <w:divBdr>
        <w:top w:val="none" w:sz="0" w:space="0" w:color="auto"/>
        <w:left w:val="none" w:sz="0" w:space="0" w:color="auto"/>
        <w:bottom w:val="none" w:sz="0" w:space="0" w:color="auto"/>
        <w:right w:val="none" w:sz="0" w:space="0" w:color="auto"/>
      </w:divBdr>
    </w:div>
    <w:div w:id="685182358">
      <w:bodyDiv w:val="1"/>
      <w:marLeft w:val="0"/>
      <w:marRight w:val="0"/>
      <w:marTop w:val="0"/>
      <w:marBottom w:val="0"/>
      <w:divBdr>
        <w:top w:val="none" w:sz="0" w:space="0" w:color="auto"/>
        <w:left w:val="none" w:sz="0" w:space="0" w:color="auto"/>
        <w:bottom w:val="none" w:sz="0" w:space="0" w:color="auto"/>
        <w:right w:val="none" w:sz="0" w:space="0" w:color="auto"/>
      </w:divBdr>
    </w:div>
    <w:div w:id="693266497">
      <w:bodyDiv w:val="1"/>
      <w:marLeft w:val="0"/>
      <w:marRight w:val="0"/>
      <w:marTop w:val="0"/>
      <w:marBottom w:val="0"/>
      <w:divBdr>
        <w:top w:val="none" w:sz="0" w:space="0" w:color="auto"/>
        <w:left w:val="none" w:sz="0" w:space="0" w:color="auto"/>
        <w:bottom w:val="none" w:sz="0" w:space="0" w:color="auto"/>
        <w:right w:val="none" w:sz="0" w:space="0" w:color="auto"/>
      </w:divBdr>
    </w:div>
    <w:div w:id="791943829">
      <w:bodyDiv w:val="1"/>
      <w:marLeft w:val="0"/>
      <w:marRight w:val="0"/>
      <w:marTop w:val="0"/>
      <w:marBottom w:val="0"/>
      <w:divBdr>
        <w:top w:val="none" w:sz="0" w:space="0" w:color="auto"/>
        <w:left w:val="none" w:sz="0" w:space="0" w:color="auto"/>
        <w:bottom w:val="none" w:sz="0" w:space="0" w:color="auto"/>
        <w:right w:val="none" w:sz="0" w:space="0" w:color="auto"/>
      </w:divBdr>
    </w:div>
    <w:div w:id="898247832">
      <w:bodyDiv w:val="1"/>
      <w:marLeft w:val="0"/>
      <w:marRight w:val="0"/>
      <w:marTop w:val="0"/>
      <w:marBottom w:val="0"/>
      <w:divBdr>
        <w:top w:val="none" w:sz="0" w:space="0" w:color="auto"/>
        <w:left w:val="none" w:sz="0" w:space="0" w:color="auto"/>
        <w:bottom w:val="none" w:sz="0" w:space="0" w:color="auto"/>
        <w:right w:val="none" w:sz="0" w:space="0" w:color="auto"/>
      </w:divBdr>
    </w:div>
    <w:div w:id="993491080">
      <w:bodyDiv w:val="1"/>
      <w:marLeft w:val="0"/>
      <w:marRight w:val="0"/>
      <w:marTop w:val="0"/>
      <w:marBottom w:val="0"/>
      <w:divBdr>
        <w:top w:val="none" w:sz="0" w:space="0" w:color="auto"/>
        <w:left w:val="none" w:sz="0" w:space="0" w:color="auto"/>
        <w:bottom w:val="none" w:sz="0" w:space="0" w:color="auto"/>
        <w:right w:val="none" w:sz="0" w:space="0" w:color="auto"/>
      </w:divBdr>
      <w:divsChild>
        <w:div w:id="1245145931">
          <w:marLeft w:val="547"/>
          <w:marRight w:val="0"/>
          <w:marTop w:val="0"/>
          <w:marBottom w:val="0"/>
          <w:divBdr>
            <w:top w:val="none" w:sz="0" w:space="0" w:color="auto"/>
            <w:left w:val="none" w:sz="0" w:space="0" w:color="auto"/>
            <w:bottom w:val="none" w:sz="0" w:space="0" w:color="auto"/>
            <w:right w:val="none" w:sz="0" w:space="0" w:color="auto"/>
          </w:divBdr>
        </w:div>
      </w:divsChild>
    </w:div>
    <w:div w:id="1295215140">
      <w:bodyDiv w:val="1"/>
      <w:marLeft w:val="0"/>
      <w:marRight w:val="0"/>
      <w:marTop w:val="0"/>
      <w:marBottom w:val="0"/>
      <w:divBdr>
        <w:top w:val="none" w:sz="0" w:space="0" w:color="auto"/>
        <w:left w:val="none" w:sz="0" w:space="0" w:color="auto"/>
        <w:bottom w:val="none" w:sz="0" w:space="0" w:color="auto"/>
        <w:right w:val="none" w:sz="0" w:space="0" w:color="auto"/>
      </w:divBdr>
    </w:div>
    <w:div w:id="1401293270">
      <w:bodyDiv w:val="1"/>
      <w:marLeft w:val="0"/>
      <w:marRight w:val="0"/>
      <w:marTop w:val="0"/>
      <w:marBottom w:val="0"/>
      <w:divBdr>
        <w:top w:val="none" w:sz="0" w:space="0" w:color="auto"/>
        <w:left w:val="none" w:sz="0" w:space="0" w:color="auto"/>
        <w:bottom w:val="none" w:sz="0" w:space="0" w:color="auto"/>
        <w:right w:val="none" w:sz="0" w:space="0" w:color="auto"/>
      </w:divBdr>
    </w:div>
    <w:div w:id="1492714775">
      <w:bodyDiv w:val="1"/>
      <w:marLeft w:val="0"/>
      <w:marRight w:val="0"/>
      <w:marTop w:val="0"/>
      <w:marBottom w:val="0"/>
      <w:divBdr>
        <w:top w:val="none" w:sz="0" w:space="0" w:color="auto"/>
        <w:left w:val="none" w:sz="0" w:space="0" w:color="auto"/>
        <w:bottom w:val="none" w:sz="0" w:space="0" w:color="auto"/>
        <w:right w:val="none" w:sz="0" w:space="0" w:color="auto"/>
      </w:divBdr>
    </w:div>
    <w:div w:id="1535312143">
      <w:bodyDiv w:val="1"/>
      <w:marLeft w:val="0"/>
      <w:marRight w:val="0"/>
      <w:marTop w:val="0"/>
      <w:marBottom w:val="0"/>
      <w:divBdr>
        <w:top w:val="none" w:sz="0" w:space="0" w:color="auto"/>
        <w:left w:val="none" w:sz="0" w:space="0" w:color="auto"/>
        <w:bottom w:val="none" w:sz="0" w:space="0" w:color="auto"/>
        <w:right w:val="none" w:sz="0" w:space="0" w:color="auto"/>
      </w:divBdr>
    </w:div>
    <w:div w:id="1621522798">
      <w:bodyDiv w:val="1"/>
      <w:marLeft w:val="0"/>
      <w:marRight w:val="0"/>
      <w:marTop w:val="0"/>
      <w:marBottom w:val="0"/>
      <w:divBdr>
        <w:top w:val="none" w:sz="0" w:space="0" w:color="auto"/>
        <w:left w:val="none" w:sz="0" w:space="0" w:color="auto"/>
        <w:bottom w:val="none" w:sz="0" w:space="0" w:color="auto"/>
        <w:right w:val="none" w:sz="0" w:space="0" w:color="auto"/>
      </w:divBdr>
      <w:divsChild>
        <w:div w:id="1164272539">
          <w:marLeft w:val="0"/>
          <w:marRight w:val="0"/>
          <w:marTop w:val="0"/>
          <w:marBottom w:val="0"/>
          <w:divBdr>
            <w:top w:val="none" w:sz="0" w:space="0" w:color="auto"/>
            <w:left w:val="none" w:sz="0" w:space="0" w:color="auto"/>
            <w:bottom w:val="none" w:sz="0" w:space="0" w:color="auto"/>
            <w:right w:val="none" w:sz="0" w:space="0" w:color="auto"/>
          </w:divBdr>
          <w:divsChild>
            <w:div w:id="2072728735">
              <w:marLeft w:val="0"/>
              <w:marRight w:val="0"/>
              <w:marTop w:val="0"/>
              <w:marBottom w:val="0"/>
              <w:divBdr>
                <w:top w:val="none" w:sz="0" w:space="0" w:color="auto"/>
                <w:left w:val="none" w:sz="0" w:space="0" w:color="auto"/>
                <w:bottom w:val="none" w:sz="0" w:space="0" w:color="auto"/>
                <w:right w:val="none" w:sz="0" w:space="0" w:color="auto"/>
              </w:divBdr>
            </w:div>
            <w:div w:id="147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6159">
      <w:bodyDiv w:val="1"/>
      <w:marLeft w:val="0"/>
      <w:marRight w:val="0"/>
      <w:marTop w:val="0"/>
      <w:marBottom w:val="0"/>
      <w:divBdr>
        <w:top w:val="none" w:sz="0" w:space="0" w:color="auto"/>
        <w:left w:val="none" w:sz="0" w:space="0" w:color="auto"/>
        <w:bottom w:val="none" w:sz="0" w:space="0" w:color="auto"/>
        <w:right w:val="none" w:sz="0" w:space="0" w:color="auto"/>
      </w:divBdr>
      <w:divsChild>
        <w:div w:id="864052270">
          <w:marLeft w:val="0"/>
          <w:marRight w:val="0"/>
          <w:marTop w:val="0"/>
          <w:marBottom w:val="0"/>
          <w:divBdr>
            <w:top w:val="none" w:sz="0" w:space="0" w:color="auto"/>
            <w:left w:val="none" w:sz="0" w:space="0" w:color="auto"/>
            <w:bottom w:val="none" w:sz="0" w:space="0" w:color="auto"/>
            <w:right w:val="none" w:sz="0" w:space="0" w:color="auto"/>
          </w:divBdr>
          <w:divsChild>
            <w:div w:id="828442253">
              <w:marLeft w:val="0"/>
              <w:marRight w:val="0"/>
              <w:marTop w:val="0"/>
              <w:marBottom w:val="0"/>
              <w:divBdr>
                <w:top w:val="none" w:sz="0" w:space="0" w:color="auto"/>
                <w:left w:val="none" w:sz="0" w:space="0" w:color="auto"/>
                <w:bottom w:val="none" w:sz="0" w:space="0" w:color="auto"/>
                <w:right w:val="none" w:sz="0" w:space="0" w:color="auto"/>
              </w:divBdr>
            </w:div>
            <w:div w:id="18143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394">
      <w:bodyDiv w:val="1"/>
      <w:marLeft w:val="0"/>
      <w:marRight w:val="0"/>
      <w:marTop w:val="0"/>
      <w:marBottom w:val="0"/>
      <w:divBdr>
        <w:top w:val="none" w:sz="0" w:space="0" w:color="auto"/>
        <w:left w:val="none" w:sz="0" w:space="0" w:color="auto"/>
        <w:bottom w:val="none" w:sz="0" w:space="0" w:color="auto"/>
        <w:right w:val="none" w:sz="0" w:space="0" w:color="auto"/>
      </w:divBdr>
    </w:div>
    <w:div w:id="1985818857">
      <w:bodyDiv w:val="1"/>
      <w:marLeft w:val="0"/>
      <w:marRight w:val="0"/>
      <w:marTop w:val="0"/>
      <w:marBottom w:val="0"/>
      <w:divBdr>
        <w:top w:val="none" w:sz="0" w:space="0" w:color="auto"/>
        <w:left w:val="none" w:sz="0" w:space="0" w:color="auto"/>
        <w:bottom w:val="none" w:sz="0" w:space="0" w:color="auto"/>
        <w:right w:val="none" w:sz="0" w:space="0" w:color="auto"/>
      </w:divBdr>
    </w:div>
    <w:div w:id="21070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MenuTemplates2016\DeedAgm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AE7CF369DC66449F89BBFF3A12E03F" ma:contentTypeVersion="6" ma:contentTypeDescription="Create a new document." ma:contentTypeScope="" ma:versionID="64d334b9f02b49b92feb8778e82e8fc6">
  <xsd:schema xmlns:xsd="http://www.w3.org/2001/XMLSchema" xmlns:xs="http://www.w3.org/2001/XMLSchema" xmlns:p="http://schemas.microsoft.com/office/2006/metadata/properties" xmlns:ns2="205fbaad-391a-4ca2-97c5-2d33bfa72e46" xmlns:ns3="0c525496-8d10-410d-880d-0b8044733497" targetNamespace="http://schemas.microsoft.com/office/2006/metadata/properties" ma:root="true" ma:fieldsID="6adb595246176aa84769aacd11a744d8" ns2:_="" ns3:_="">
    <xsd:import namespace="205fbaad-391a-4ca2-97c5-2d33bfa72e46"/>
    <xsd:import namespace="0c525496-8d10-410d-880d-0b80447334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fbaad-391a-4ca2-97c5-2d33bfa72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525496-8d10-410d-880d-0b8044733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9BEA9-5434-420E-B54A-9BD98D6DFABF}">
  <ds:schemaRefs>
    <ds:schemaRef ds:uri="http://schemas.openxmlformats.org/officeDocument/2006/bibliography"/>
  </ds:schemaRefs>
</ds:datastoreItem>
</file>

<file path=customXml/itemProps2.xml><?xml version="1.0" encoding="utf-8"?>
<ds:datastoreItem xmlns:ds="http://schemas.openxmlformats.org/officeDocument/2006/customXml" ds:itemID="{F74FF015-8532-4F3A-A12E-F9D1E916E8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1CC879-244E-4728-BE50-BE763BE1BFF5}">
  <ds:schemaRefs>
    <ds:schemaRef ds:uri="http://schemas.microsoft.com/sharepoint/v3/contenttype/forms"/>
  </ds:schemaRefs>
</ds:datastoreItem>
</file>

<file path=customXml/itemProps4.xml><?xml version="1.0" encoding="utf-8"?>
<ds:datastoreItem xmlns:ds="http://schemas.openxmlformats.org/officeDocument/2006/customXml" ds:itemID="{AC9F2666-B284-4701-A58E-F9FD8C728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fbaad-391a-4ca2-97c5-2d33bfa72e46"/>
    <ds:schemaRef ds:uri="0c525496-8d10-410d-880d-0b8044733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DeedAgmt.dotx</Template>
  <TotalTime>24</TotalTime>
  <Pages>20</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Deed and Agreement Template</vt:lpstr>
    </vt:vector>
  </TitlesOfParts>
  <Company>VGSO</Company>
  <LinksUpToDate>false</LinksUpToDate>
  <CharactersWithSpaces>34016</CharactersWithSpaces>
  <SharedDoc>false</SharedDoc>
  <HLinks>
    <vt:vector size="42" baseType="variant">
      <vt:variant>
        <vt:i4>1769525</vt:i4>
      </vt:variant>
      <vt:variant>
        <vt:i4>32</vt:i4>
      </vt:variant>
      <vt:variant>
        <vt:i4>0</vt:i4>
      </vt:variant>
      <vt:variant>
        <vt:i4>5</vt:i4>
      </vt:variant>
      <vt:variant>
        <vt:lpwstr/>
      </vt:variant>
      <vt:variant>
        <vt:lpwstr>_Toc216149551</vt:lpwstr>
      </vt:variant>
      <vt:variant>
        <vt:i4>1769525</vt:i4>
      </vt:variant>
      <vt:variant>
        <vt:i4>26</vt:i4>
      </vt:variant>
      <vt:variant>
        <vt:i4>0</vt:i4>
      </vt:variant>
      <vt:variant>
        <vt:i4>5</vt:i4>
      </vt:variant>
      <vt:variant>
        <vt:lpwstr/>
      </vt:variant>
      <vt:variant>
        <vt:lpwstr>_Toc216149550</vt:lpwstr>
      </vt:variant>
      <vt:variant>
        <vt:i4>1703989</vt:i4>
      </vt:variant>
      <vt:variant>
        <vt:i4>20</vt:i4>
      </vt:variant>
      <vt:variant>
        <vt:i4>0</vt:i4>
      </vt:variant>
      <vt:variant>
        <vt:i4>5</vt:i4>
      </vt:variant>
      <vt:variant>
        <vt:lpwstr/>
      </vt:variant>
      <vt:variant>
        <vt:lpwstr>_Toc216149549</vt:lpwstr>
      </vt:variant>
      <vt:variant>
        <vt:i4>1703989</vt:i4>
      </vt:variant>
      <vt:variant>
        <vt:i4>14</vt:i4>
      </vt:variant>
      <vt:variant>
        <vt:i4>0</vt:i4>
      </vt:variant>
      <vt:variant>
        <vt:i4>5</vt:i4>
      </vt:variant>
      <vt:variant>
        <vt:lpwstr/>
      </vt:variant>
      <vt:variant>
        <vt:lpwstr>_Toc216149548</vt:lpwstr>
      </vt:variant>
      <vt:variant>
        <vt:i4>1703989</vt:i4>
      </vt:variant>
      <vt:variant>
        <vt:i4>8</vt:i4>
      </vt:variant>
      <vt:variant>
        <vt:i4>0</vt:i4>
      </vt:variant>
      <vt:variant>
        <vt:i4>5</vt:i4>
      </vt:variant>
      <vt:variant>
        <vt:lpwstr/>
      </vt:variant>
      <vt:variant>
        <vt:lpwstr>_Toc216149547</vt:lpwstr>
      </vt:variant>
      <vt:variant>
        <vt:i4>1703989</vt:i4>
      </vt:variant>
      <vt:variant>
        <vt:i4>2</vt:i4>
      </vt:variant>
      <vt:variant>
        <vt:i4>0</vt:i4>
      </vt:variant>
      <vt:variant>
        <vt:i4>5</vt:i4>
      </vt:variant>
      <vt:variant>
        <vt:lpwstr/>
      </vt:variant>
      <vt:variant>
        <vt:lpwstr>_Toc216149546</vt:lpwstr>
      </vt:variant>
      <vt:variant>
        <vt:i4>7536701</vt:i4>
      </vt:variant>
      <vt:variant>
        <vt:i4>0</vt:i4>
      </vt:variant>
      <vt:variant>
        <vt:i4>0</vt:i4>
      </vt:variant>
      <vt:variant>
        <vt:i4>5</vt:i4>
      </vt:variant>
      <vt:variant>
        <vt:lpwstr>http://www.vgso.vic.gov.au/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and Agreement Template</dc:title>
  <dc:creator>Victorian Government Solicitor's Office</dc:creator>
  <cp:lastModifiedBy>Logan Wu</cp:lastModifiedBy>
  <cp:revision>4</cp:revision>
  <cp:lastPrinted>2018-10-02T05:05:00Z</cp:lastPrinted>
  <dcterms:created xsi:type="dcterms:W3CDTF">2021-12-15T05:09:00Z</dcterms:created>
  <dcterms:modified xsi:type="dcterms:W3CDTF">2021-12-15T05:33:00Z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db88059f-25cd-4a15-82a1-0c34ac13ad71</vt:lpwstr>
  </property>
  <property fmtid="{D5CDD505-2E9C-101B-9397-08002B2CF9AE}" pid="3" name="PSPFClassification">
    <vt:lpwstr>Do Not Mark</vt:lpwstr>
  </property>
  <property fmtid="{D5CDD505-2E9C-101B-9397-08002B2CF9AE}" pid="4" name="ContentTypeId">
    <vt:lpwstr>0x0101001CAE7CF369DC66449F89BBFF3A12E03F</vt:lpwstr>
  </property>
  <property fmtid="{D5CDD505-2E9C-101B-9397-08002B2CF9AE}" pid="5" name="MSIP_Label_43e64453-338c-4f93-8a4d-0039a0a41f2a_Enabled">
    <vt:lpwstr>true</vt:lpwstr>
  </property>
  <property fmtid="{D5CDD505-2E9C-101B-9397-08002B2CF9AE}" pid="6" name="MSIP_Label_43e64453-338c-4f93-8a4d-0039a0a41f2a_SetDate">
    <vt:lpwstr>2021-12-15T05:33:25Z</vt:lpwstr>
  </property>
  <property fmtid="{D5CDD505-2E9C-101B-9397-08002B2CF9AE}" pid="7" name="MSIP_Label_43e64453-338c-4f93-8a4d-0039a0a41f2a_Method">
    <vt:lpwstr>Privileged</vt:lpwstr>
  </property>
  <property fmtid="{D5CDD505-2E9C-101B-9397-08002B2CF9AE}" pid="8" name="MSIP_Label_43e64453-338c-4f93-8a4d-0039a0a41f2a_Name">
    <vt:lpwstr>43e64453-338c-4f93-8a4d-0039a0a41f2a</vt:lpwstr>
  </property>
  <property fmtid="{D5CDD505-2E9C-101B-9397-08002B2CF9AE}" pid="9" name="MSIP_Label_43e64453-338c-4f93-8a4d-0039a0a41f2a_SiteId">
    <vt:lpwstr>c0e0601f-0fac-449c-9c88-a104c4eb9f28</vt:lpwstr>
  </property>
  <property fmtid="{D5CDD505-2E9C-101B-9397-08002B2CF9AE}" pid="10" name="MSIP_Label_43e64453-338c-4f93-8a4d-0039a0a41f2a_ActionId">
    <vt:lpwstr>7ff00832-c07e-40ff-b248-7dc131b40519</vt:lpwstr>
  </property>
  <property fmtid="{D5CDD505-2E9C-101B-9397-08002B2CF9AE}" pid="11" name="MSIP_Label_43e64453-338c-4f93-8a4d-0039a0a41f2a_ContentBits">
    <vt:lpwstr>2</vt:lpwstr>
  </property>
</Properties>
</file>